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150"/>
        <w:outlineLvl w:val="0"/>
        <w:rPr/>
      </w:pPr>
      <w:r>
        <w:rPr>
          <w:rFonts w:eastAsia="Times New Roman" w:cs="Times New Roman" w:ascii="Trebuchet MS" w:hAnsi="Trebuchet MS"/>
          <w:b/>
          <w:bCs/>
          <w:color w:val="555555"/>
          <w:sz w:val="30"/>
          <w:szCs w:val="30"/>
          <w:lang w:eastAsia="fr-FR"/>
        </w:rPr>
        <w:t>DOCUMENTATION : 0/20</w:t>
      </w:r>
    </w:p>
    <w:p>
      <w:pPr>
        <w:pStyle w:val="Normal"/>
        <w:numPr>
          <w:ilvl w:val="0"/>
          <w:numId w:val="1"/>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concevoir un diagramme UML intégrant des notions de qualité et correspondant exactement à l’application que j’ai à développer. [sur 7 points]</w:t>
        <w:br/>
      </w:r>
      <w:ins w:id="0"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fait le diagramme Uml de notre application dans le fichier JavaFXDoc de notre git . Nous avons répertorié nos classe</w:t>
      </w:r>
      <w:r>
        <w:rPr>
          <w:rFonts w:eastAsia="Times New Roman" w:cs="Times New Roman" w:ascii="Yu Gothic" w:hAnsi="Yu Gothic"/>
          <w:b/>
          <w:bCs/>
          <w:i w:val="false"/>
          <w:iCs/>
          <w:caps w:val="false"/>
          <w:smallCaps w:val="false"/>
          <w:color w:val="3F3FBE"/>
          <w:spacing w:val="0"/>
          <w:sz w:val="20"/>
          <w:szCs w:val="20"/>
          <w:u w:val="none"/>
          <w:lang w:eastAsia="fr-FR"/>
        </w:rPr>
        <w:t>s</w:t>
      </w:r>
      <w:r>
        <w:rPr>
          <w:rFonts w:eastAsia="Times New Roman" w:cs="Times New Roman" w:ascii="Yu Gothic" w:hAnsi="Yu Gothic"/>
          <w:b/>
          <w:bCs/>
          <w:i w:val="false"/>
          <w:iCs/>
          <w:caps w:val="false"/>
          <w:smallCaps w:val="false"/>
          <w:color w:val="3F3FBE"/>
          <w:spacing w:val="0"/>
          <w:sz w:val="20"/>
          <w:szCs w:val="20"/>
          <w:u w:val="none"/>
          <w:lang w:eastAsia="fr-FR"/>
        </w:rPr>
        <w:t>, qui se compose de leurs méthodes et de leurs attributs. Nous avons utilisé dans</w:t>
      </w:r>
      <w:bookmarkStart w:id="0" w:name="spans1e0"/>
      <w:bookmarkEnd w:id="0"/>
      <w:r>
        <w:rPr>
          <w:rFonts w:eastAsia="Times New Roman" w:cs="Times New Roman" w:ascii="Yu Gothic" w:hAnsi="Yu Gothic"/>
          <w:b/>
          <w:bCs/>
          <w:i w:val="false"/>
          <w:iCs/>
          <w:caps w:val="false"/>
          <w:smallCaps w:val="false"/>
          <w:color w:val="3F3FBE"/>
          <w:spacing w:val="0"/>
          <w:sz w:val="20"/>
          <w:szCs w:val="20"/>
          <w:u w:val="none"/>
          <w:lang w:eastAsia="fr-FR"/>
        </w:rPr>
        <w:t xml:space="preserve"> ce diagramme :</w:t>
      </w:r>
      <w:r>
        <w:rPr>
          <w:rFonts w:eastAsia="Times New Roman" w:cs="Times New Roman" w:ascii="Yu Gothic" w:hAnsi="Yu Gothic"/>
          <w:b/>
          <w:bCs/>
          <w:i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2">
            <wp:simplePos x="0" y="0"/>
            <wp:positionH relativeFrom="column">
              <wp:posOffset>2915920</wp:posOffset>
            </wp:positionH>
            <wp:positionV relativeFrom="paragraph">
              <wp:posOffset>-23495</wp:posOffset>
            </wp:positionV>
            <wp:extent cx="2327275" cy="15894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327275" cy="1589405"/>
                    </a:xfrm>
                    <a:prstGeom prst="rect">
                      <a:avLst/>
                    </a:prstGeom>
                  </pic:spPr>
                </pic:pic>
              </a:graphicData>
            </a:graphic>
          </wp:anchor>
        </w:drawing>
      </w:r>
      <w:r>
        <w:rPr>
          <w:rFonts w:eastAsia="Times New Roman" w:cs="Times New Roman" w:ascii="Yu Gothic" w:hAnsi="Yu Gothic"/>
          <w:b/>
          <w:bCs/>
          <w:iCs/>
          <w:color w:val="3F3FBE"/>
          <w:sz w:val="20"/>
          <w:szCs w:val="20"/>
          <w:lang w:eastAsia="fr-FR"/>
        </w:rPr>
        <w:t>d</w:t>
      </w:r>
      <w:r>
        <w:rPr>
          <w:rFonts w:eastAsia="Times New Roman" w:cs="Times New Roman" w:ascii="Yu Gothic" w:hAnsi="Yu Gothic"/>
          <w:b/>
          <w:bCs/>
          <w:iCs/>
          <w:color w:val="3F3FBE"/>
          <w:sz w:val="20"/>
          <w:szCs w:val="20"/>
          <w:lang w:eastAsia="fr-FR"/>
        </w:rPr>
        <w:t xml:space="preserve">es héritages : </w:t>
      </w:r>
      <w:r>
        <w:rPr>
          <w:rFonts w:eastAsia="Times New Roman" w:cs="Times New Roman" w:ascii="Yu Gothic" w:hAnsi="Yu Gothic"/>
          <w:b/>
          <w:bCs/>
          <w:i w:val="false"/>
          <w:iCs/>
          <w:caps w:val="false"/>
          <w:smallCaps w:val="false"/>
          <w:color w:val="3F3FBE"/>
          <w:spacing w:val="0"/>
          <w:sz w:val="20"/>
          <w:szCs w:val="20"/>
          <w:lang w:eastAsia="fr-FR"/>
        </w:rPr>
        <w:t>une relation de spécialisation/généralisation.</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caps w:val="false"/>
          <w:smallCaps w:val="false"/>
          <w:color w:val="3F3FBE"/>
          <w:spacing w:val="0"/>
          <w:sz w:val="20"/>
          <w:szCs w:val="20"/>
          <w:lang w:eastAsia="fr-FR"/>
        </w:rPr>
        <w:t>La classe fille hérite de tou</w:t>
      </w:r>
      <w:r>
        <w:rPr>
          <w:rFonts w:eastAsia="Times New Roman" w:cs="Times New Roman" w:ascii="Yu Gothic" w:hAnsi="Yu Gothic"/>
          <w:b/>
          <w:bCs/>
          <w:i w:val="false"/>
          <w:iCs/>
          <w:caps w:val="false"/>
          <w:smallCaps w:val="false"/>
          <w:color w:val="3F3FBE"/>
          <w:spacing w:val="0"/>
          <w:sz w:val="20"/>
          <w:szCs w:val="20"/>
          <w:lang w:eastAsia="fr-FR"/>
        </w:rPr>
        <w:t>t</w:t>
      </w:r>
      <w:r>
        <w:rPr>
          <w:rFonts w:eastAsia="Times New Roman" w:cs="Times New Roman" w:ascii="Yu Gothic" w:hAnsi="Yu Gothic"/>
          <w:b/>
          <w:bCs/>
          <w:i w:val="false"/>
          <w:iCs/>
          <w:caps w:val="false"/>
          <w:smallCaps w:val="false"/>
          <w:color w:val="3F3FBE"/>
          <w:spacing w:val="0"/>
          <w:sz w:val="20"/>
          <w:szCs w:val="20"/>
          <w:lang w:eastAsia="fr-FR"/>
        </w:rPr>
        <w:t xml:space="preserve">s les attributs et méthodes. </w:t>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caps w:val="false"/>
          <w:smallCaps w:val="false"/>
          <w:color w:val="3F3FBE"/>
          <w:spacing w:val="0"/>
          <w:sz w:val="20"/>
          <w:szCs w:val="20"/>
          <w:lang w:eastAsia="fr-FR"/>
        </w:rPr>
        <w:t xml:space="preserve">des compositions :  </w:t>
      </w:r>
      <w:r>
        <w:drawing>
          <wp:anchor behindDoc="0" distT="0" distB="0" distL="0" distR="0" simplePos="0" locked="0" layoutInCell="1" allowOverlap="1" relativeHeight="6">
            <wp:simplePos x="0" y="0"/>
            <wp:positionH relativeFrom="column">
              <wp:posOffset>3419475</wp:posOffset>
            </wp:positionH>
            <wp:positionV relativeFrom="paragraph">
              <wp:posOffset>12700</wp:posOffset>
            </wp:positionV>
            <wp:extent cx="1816100" cy="19621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16100" cy="1962150"/>
                    </a:xfrm>
                    <a:prstGeom prst="rect">
                      <a:avLst/>
                    </a:prstGeom>
                  </pic:spPr>
                </pic:pic>
              </a:graphicData>
            </a:graphic>
          </wp:anchor>
        </w:drawing>
      </w:r>
      <w:r>
        <w:rPr>
          <w:rFonts w:eastAsia="Times New Roman" w:cs="Times New Roman" w:ascii="Yu Gothic" w:hAnsi="Yu Gothic"/>
          <w:b/>
          <w:bCs/>
          <w:i w:val="false"/>
          <w:iCs/>
          <w:caps w:val="false"/>
          <w:smallCaps w:val="false"/>
          <w:color w:val="3F3FBE"/>
          <w:spacing w:val="0"/>
          <w:sz w:val="20"/>
          <w:szCs w:val="20"/>
          <w:lang w:eastAsia="fr-FR"/>
        </w:rPr>
        <w:t xml:space="preserve"> </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caps w:val="false"/>
          <w:smallCaps w:val="false"/>
          <w:color w:val="3F3FBE"/>
          <w:spacing w:val="0"/>
          <w:sz w:val="20"/>
          <w:szCs w:val="20"/>
          <w:lang w:eastAsia="fr-FR"/>
        </w:rPr>
        <w:t xml:space="preserve">Si la classe mère disparaît celle qu’elle compose disparaît avec elle </w:t>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7">
            <wp:simplePos x="0" y="0"/>
            <wp:positionH relativeFrom="column">
              <wp:posOffset>3474720</wp:posOffset>
            </wp:positionH>
            <wp:positionV relativeFrom="paragraph">
              <wp:posOffset>-89535</wp:posOffset>
            </wp:positionV>
            <wp:extent cx="1707515" cy="2139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07515" cy="2139950"/>
                    </a:xfrm>
                    <a:prstGeom prst="rect">
                      <a:avLst/>
                    </a:prstGeom>
                  </pic:spPr>
                </pic:pic>
              </a:graphicData>
            </a:graphic>
          </wp:anchor>
        </w:drawing>
      </w:r>
      <w:r>
        <w:rPr>
          <w:rFonts w:eastAsia="Times New Roman" w:cs="Times New Roman" w:ascii="Yu Gothic" w:hAnsi="Yu Gothic"/>
          <w:b/>
          <w:bCs/>
          <w:i w:val="false"/>
          <w:iCs/>
          <w:caps w:val="false"/>
          <w:smallCaps w:val="false"/>
          <w:color w:val="3F3FBE"/>
          <w:spacing w:val="0"/>
          <w:sz w:val="20"/>
          <w:szCs w:val="20"/>
          <w:lang w:eastAsia="fr-FR"/>
        </w:rPr>
        <w:t>d</w:t>
      </w:r>
      <w:r>
        <w:rPr>
          <w:rFonts w:eastAsia="Times New Roman" w:cs="Times New Roman" w:ascii="Yu Gothic" w:hAnsi="Yu Gothic"/>
          <w:b/>
          <w:bCs/>
          <w:i w:val="false"/>
          <w:iCs/>
          <w:caps w:val="false"/>
          <w:smallCaps w:val="false"/>
          <w:color w:val="3F3FBE"/>
          <w:spacing w:val="0"/>
          <w:sz w:val="20"/>
          <w:szCs w:val="20"/>
          <w:lang w:eastAsia="fr-FR"/>
        </w:rPr>
        <w:t>es agrégations :</w:t>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tab/>
      </w:r>
      <w:r>
        <w:rPr>
          <w:rFonts w:eastAsia="Times New Roman" w:cs="Times New Roman" w:ascii="Yu Gothic" w:hAnsi="Yu Gothic"/>
          <w:b/>
          <w:bCs/>
          <w:i w:val="false"/>
          <w:iCs w:val="false"/>
          <w:caps w:val="false"/>
          <w:smallCaps w:val="false"/>
          <w:color w:val="3F3FBE"/>
          <w:spacing w:val="0"/>
          <w:sz w:val="20"/>
          <w:szCs w:val="20"/>
          <w:lang w:eastAsia="fr-FR"/>
        </w:rPr>
        <w:t xml:space="preserve">Une classe se compose d’une autre classe </w:t>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numPr>
          <w:ilvl w:val="0"/>
          <w:numId w:val="0"/>
        </w:numPr>
        <w:shd w:val="clear" w:color="auto" w:fill="FFFFFF"/>
        <w:spacing w:lineRule="auto" w:line="240" w:beforeAutospacing="1" w:afterAutospacing="1"/>
        <w:ind w:hanging="0"/>
        <w:rPr/>
      </w:pPr>
      <w:r>
        <w:drawing>
          <wp:anchor behindDoc="0" distT="0" distB="0" distL="0" distR="0" simplePos="0" locked="0" layoutInCell="1" allowOverlap="1" relativeHeight="3">
            <wp:simplePos x="0" y="0"/>
            <wp:positionH relativeFrom="column">
              <wp:posOffset>3474720</wp:posOffset>
            </wp:positionH>
            <wp:positionV relativeFrom="paragraph">
              <wp:posOffset>63500</wp:posOffset>
            </wp:positionV>
            <wp:extent cx="2029460" cy="19418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029460" cy="1941830"/>
                    </a:xfrm>
                    <a:prstGeom prst="rect">
                      <a:avLst/>
                    </a:prstGeom>
                  </pic:spPr>
                </pic:pic>
              </a:graphicData>
            </a:graphic>
          </wp:anchor>
        </w:drawing>
      </w:r>
      <w:r>
        <w:rPr>
          <w:rFonts w:eastAsia="Times New Roman" w:cs="Times New Roman" w:ascii="Yu Gothic" w:hAnsi="Yu Gothic"/>
          <w:b/>
          <w:bCs/>
          <w:i w:val="false"/>
          <w:iCs/>
          <w:caps w:val="false"/>
          <w:smallCaps w:val="false"/>
          <w:color w:val="3F3FBE"/>
          <w:spacing w:val="0"/>
          <w:sz w:val="20"/>
          <w:szCs w:val="20"/>
          <w:lang w:eastAsia="fr-FR"/>
        </w:rPr>
        <w:tab/>
      </w:r>
      <w:r>
        <w:rPr>
          <w:rFonts w:eastAsia="Times New Roman" w:cs="Times New Roman" w:ascii="Yu Gothic" w:hAnsi="Yu Gothic"/>
          <w:b/>
          <w:bCs/>
          <w:i w:val="false"/>
          <w:iCs/>
          <w:caps w:val="false"/>
          <w:smallCaps w:val="false"/>
          <w:color w:val="3F3FBE"/>
          <w:spacing w:val="0"/>
          <w:sz w:val="20"/>
          <w:szCs w:val="20"/>
          <w:lang w:eastAsia="fr-FR"/>
        </w:rPr>
        <w:t xml:space="preserve">des associations : </w:t>
      </w:r>
    </w:p>
    <w:p>
      <w:pPr>
        <w:pStyle w:val="Normal"/>
        <w:widowControl/>
        <w:shd w:val="clear" w:color="auto" w:fill="FFFFFF"/>
        <w:bidi w:val="0"/>
        <w:spacing w:lineRule="auto" w:line="240" w:beforeAutospacing="1" w:afterAutospacing="1"/>
        <w:ind w:left="680" w:right="0" w:hanging="0"/>
        <w:jc w:val="left"/>
        <w:rPr/>
      </w:pPr>
      <w:hyperlink r:id="rId6">
        <w:r>
          <w:rPr>
            <w:rStyle w:val="LienInternet"/>
            <w:rFonts w:ascii="Yu Gothic" w:hAnsi="Yu Gothic"/>
            <w:b/>
            <w:bCs/>
            <w:i w:val="false"/>
            <w:caps w:val="false"/>
            <w:smallCaps w:val="false"/>
            <w:strike w:val="false"/>
            <w:dstrike w:val="false"/>
            <w:color w:val="3F3FBE"/>
            <w:spacing w:val="0"/>
            <w:sz w:val="20"/>
            <w:szCs w:val="20"/>
            <w:highlight w:val="white"/>
            <w:u w:val="none"/>
            <w:effect w:val="none"/>
          </w:rPr>
          <w:t>P</w:t>
        </w:r>
      </w:hyperlink>
      <w:r>
        <w:rPr>
          <w:rStyle w:val="LienInternet"/>
          <w:rFonts w:ascii="Yu Gothic" w:hAnsi="Yu Gothic"/>
          <w:b/>
          <w:bCs/>
          <w:i w:val="false"/>
          <w:caps w:val="false"/>
          <w:smallCaps w:val="false"/>
          <w:strike w:val="false"/>
          <w:dstrike w:val="false"/>
          <w:color w:val="3F3FBE"/>
          <w:spacing w:val="0"/>
          <w:sz w:val="20"/>
          <w:szCs w:val="20"/>
          <w:highlight w:val="white"/>
          <w:u w:val="none"/>
          <w:effect w:val="none"/>
        </w:rPr>
        <w:t xml:space="preserve">ermet </w:t>
      </w:r>
      <w:r>
        <w:rPr>
          <w:rFonts w:ascii="Yu Gothic" w:hAnsi="Yu Gothic"/>
          <w:b/>
          <w:bCs/>
          <w:caps w:val="false"/>
          <w:smallCaps w:val="false"/>
          <w:color w:val="3F3FBE"/>
          <w:spacing w:val="0"/>
          <w:sz w:val="20"/>
          <w:szCs w:val="20"/>
        </w:rPr>
        <w:t> </w:t>
      </w:r>
      <w:r>
        <w:rPr>
          <w:rFonts w:ascii="Yu Gothic" w:hAnsi="Yu Gothic"/>
          <w:b/>
          <w:bCs/>
          <w:i w:val="false"/>
          <w:caps w:val="false"/>
          <w:smallCaps w:val="false"/>
          <w:color w:val="3F3FBE"/>
          <w:spacing w:val="0"/>
          <w:sz w:val="20"/>
          <w:szCs w:val="20"/>
        </w:rPr>
        <w:t xml:space="preserve">est une connexion de lien logique entre deux classes </w:t>
      </w:r>
      <w:r>
        <w:rPr>
          <w:rFonts w:ascii="Yu Gothic" w:hAnsi="Yu Gothic"/>
          <w:b/>
          <w:bCs/>
          <w:color w:val="3F3FBE"/>
          <w:sz w:val="20"/>
          <w:szCs w:val="20"/>
        </w:rPr>
        <w:t xml:space="preserve"> </w:t>
      </w:r>
    </w:p>
    <w:p>
      <w:pPr>
        <w:pStyle w:val="Normal"/>
        <w:widowControl/>
        <w:shd w:val="clear" w:color="auto" w:fill="FFFFFF"/>
        <w:bidi w:val="0"/>
        <w:spacing w:lineRule="auto" w:line="240" w:beforeAutospacing="1" w:afterAutospacing="1"/>
        <w:ind w:left="680" w:right="0" w:hanging="0"/>
        <w:jc w:val="left"/>
        <w:rPr/>
      </w:pPr>
      <w:r>
        <w:rPr>
          <w:rFonts w:eastAsia="Times New Roman" w:cs="Times New Roman" w:ascii="Yu Gothic" w:hAnsi="Yu Gothic"/>
          <w:b/>
          <w:bCs/>
          <w:i w:val="false"/>
          <w:iCs/>
          <w:caps w:val="false"/>
          <w:smallCaps w:val="false"/>
          <w:color w:val="3F3FBE"/>
          <w:spacing w:val="0"/>
          <w:sz w:val="20"/>
          <w:szCs w:val="20"/>
          <w:lang w:eastAsia="fr-FR"/>
        </w:rPr>
        <w:tab/>
        <w:t xml:space="preserve">des dépendances : Une ou plusieurs méthodes reçoivent un objet d'un type d'une autre classe </w:t>
      </w:r>
    </w:p>
    <w:p>
      <w:pPr>
        <w:pStyle w:val="Normal"/>
        <w:widowControl/>
        <w:shd w:val="clear" w:color="auto" w:fill="FFFFFF"/>
        <w:bidi w:val="0"/>
        <w:spacing w:lineRule="auto" w:line="240" w:beforeAutospacing="1" w:afterAutospacing="1"/>
        <w:ind w:left="680" w:right="0" w:hanging="0"/>
        <w:jc w:val="left"/>
        <w:rPr/>
      </w:pPr>
      <w:r>
        <w:rPr>
          <w:rFonts w:eastAsia="Times New Roman" w:cs="Times New Roman" w:ascii="Verdana" w:hAnsi="Verdana"/>
          <w:b/>
          <w:bCs/>
          <w:i/>
          <w:iCs/>
          <w:color w:val="303030"/>
          <w:sz w:val="18"/>
          <w:szCs w:val="18"/>
          <w:lang w:eastAsia="fr-FR"/>
        </w:rPr>
        <w:br/>
        <w:tab/>
        <w:t>=&gt; 0/7</w:t>
      </w:r>
    </w:p>
    <w:p>
      <w:pPr>
        <w:pStyle w:val="Normal"/>
        <w:numPr>
          <w:ilvl w:val="0"/>
          <w:numId w:val="2"/>
        </w:numPr>
        <w:shd w:val="clear" w:color="auto" w:fill="FFFFFF"/>
        <w:spacing w:lineRule="auto" w:line="240" w:beforeAutospacing="1" w:afterAutospacing="1"/>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t>Je sais décrire un diagramme UML en mettant en valeur et en justifiant les éléments essentiels. [sur 3 points]</w:t>
        <w:br/>
      </w:r>
      <w:ins w:id="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bookmarkStart w:id="1" w:name="__DdeLink__417_1592739401"/>
      <w:r>
        <w:rPr>
          <w:rFonts w:eastAsia="Times New Roman" w:cs="Times New Roman" w:ascii="Verdana" w:hAnsi="Verdana"/>
          <w:b/>
          <w:bCs/>
          <w:i/>
          <w:iCs/>
          <w:color w:val="FF0000"/>
          <w:sz w:val="18"/>
          <w:szCs w:val="18"/>
          <w:lang w:eastAsia="fr-FR"/>
        </w:rPr>
        <w:t>Pas encore</w:t>
      </w:r>
      <w:bookmarkEnd w:id="1"/>
      <w:r>
        <w:rPr>
          <w:rFonts w:eastAsia="Times New Roman" w:cs="Times New Roman" w:ascii="Verdana" w:hAnsi="Verdana"/>
          <w:b/>
          <w:bCs/>
          <w:i/>
          <w:iCs/>
          <w:color w:val="FF0000"/>
          <w:sz w:val="18"/>
          <w:szCs w:val="18"/>
          <w:lang w:eastAsia="fr-FR"/>
        </w:rPr>
        <w:t xml:space="preserve"> </w:t>
      </w:r>
      <w:r>
        <w:rPr>
          <w:rFonts w:eastAsia="Times New Roman" w:cs="Times New Roman" w:ascii="Verdana" w:hAnsi="Verdana"/>
          <w:b/>
          <w:bCs/>
          <w:i/>
          <w:iCs/>
          <w:color w:val="303030"/>
          <w:sz w:val="18"/>
          <w:szCs w:val="18"/>
          <w:lang w:eastAsia="fr-FR"/>
        </w:rPr>
        <w:br/>
        <w:t>=&gt; 0/3</w:t>
      </w:r>
    </w:p>
    <w:p>
      <w:pPr>
        <w:pStyle w:val="Normal"/>
        <w:numPr>
          <w:ilvl w:val="0"/>
          <w:numId w:val="3"/>
        </w:numPr>
        <w:shd w:val="clear" w:color="auto" w:fill="FFFFFF"/>
        <w:spacing w:lineRule="auto" w:line="240" w:beforeAutospacing="1" w:afterAutospacing="1"/>
        <w:rPr/>
      </w:pPr>
      <w:r>
        <w:drawing>
          <wp:anchor behindDoc="0" distT="0" distB="0" distL="0" distR="0" simplePos="0" locked="0" layoutInCell="1" allowOverlap="1" relativeHeight="4">
            <wp:simplePos x="0" y="0"/>
            <wp:positionH relativeFrom="column">
              <wp:posOffset>3017520</wp:posOffset>
            </wp:positionH>
            <wp:positionV relativeFrom="paragraph">
              <wp:posOffset>594360</wp:posOffset>
            </wp:positionV>
            <wp:extent cx="2956560" cy="63246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2956560" cy="63246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documenter mon code et en générer la documentation. [sur 2 points]</w:t>
        <w:br/>
      </w:r>
      <w:ins w:id="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Chacune de nos fonctions</w:t>
      </w:r>
      <w:bookmarkStart w:id="2" w:name="spans0e0"/>
      <w:bookmarkEnd w:id="2"/>
      <w:r>
        <w:rPr>
          <w:rFonts w:eastAsia="Times New Roman" w:cs="Times New Roman" w:ascii="Yu Gothic" w:hAnsi="Yu Gothic"/>
          <w:b/>
          <w:bCs/>
          <w:i w:val="false"/>
          <w:iCs/>
          <w:caps w:val="false"/>
          <w:smallCaps w:val="false"/>
          <w:color w:val="3F3FBE"/>
          <w:spacing w:val="0"/>
          <w:sz w:val="20"/>
          <w:szCs w:val="20"/>
          <w:u w:val="none"/>
          <w:lang w:eastAsia="fr-FR"/>
        </w:rPr>
        <w:t xml:space="preserve"> à une description rapide de son contexte et de</w:t>
      </w:r>
      <w:bookmarkStart w:id="3" w:name="spans0e1"/>
      <w:bookmarkEnd w:id="3"/>
      <w:r>
        <w:rPr>
          <w:rFonts w:eastAsia="Times New Roman" w:cs="Times New Roman" w:ascii="Yu Gothic" w:hAnsi="Yu Gothic"/>
          <w:b/>
          <w:bCs/>
          <w:i w:val="false"/>
          <w:iCs/>
          <w:caps w:val="false"/>
          <w:smallCaps w:val="false"/>
          <w:color w:val="3F3FBE"/>
          <w:spacing w:val="0"/>
          <w:sz w:val="20"/>
          <w:szCs w:val="20"/>
          <w:u w:val="none"/>
          <w:lang w:eastAsia="fr-FR"/>
        </w:rPr>
        <w:t xml:space="preserve"> sa fonctionnalité. Nous avons utilisé les notions de la </w:t>
      </w:r>
      <w:r>
        <w:rPr>
          <w:rFonts w:eastAsia="Times New Roman" w:cs="Times New Roman" w:ascii="Yu Gothic" w:hAnsi="Yu Gothic"/>
          <w:b/>
          <w:bCs/>
          <w:i w:val="false"/>
          <w:iCs/>
          <w:caps w:val="false"/>
          <w:smallCaps w:val="false"/>
          <w:color w:val="3F3FBE"/>
          <w:spacing w:val="0"/>
          <w:sz w:val="20"/>
          <w:szCs w:val="20"/>
          <w:u w:val="none"/>
          <w:lang w:eastAsia="fr-FR"/>
        </w:rPr>
        <w:t xml:space="preserve">javadoc </w:t>
      </w:r>
      <w:r>
        <w:rPr>
          <w:rFonts w:eastAsia="Times New Roman" w:cs="Times New Roman" w:ascii="Yu Gothic" w:hAnsi="Yu Gothic"/>
          <w:b/>
          <w:bCs/>
          <w:i w:val="false"/>
          <w:iCs/>
          <w:caps w:val="false"/>
          <w:smallCaps w:val="false"/>
          <w:color w:val="3F3FBE"/>
          <w:spacing w:val="0"/>
          <w:sz w:val="20"/>
          <w:szCs w:val="20"/>
          <w:u w:val="none"/>
          <w:lang w:eastAsia="fr-FR"/>
        </w:rPr>
        <w:t>pour documenter notre code,</w:t>
      </w:r>
      <w:bookmarkStart w:id="4" w:name="spans1e1"/>
      <w:bookmarkEnd w:id="4"/>
      <w:r>
        <w:rPr>
          <w:rFonts w:eastAsia="Times New Roman" w:cs="Times New Roman" w:ascii="Yu Gothic" w:hAnsi="Yu Gothic"/>
          <w:b/>
          <w:bCs/>
          <w:i w:val="false"/>
          <w:iCs/>
          <w:caps w:val="false"/>
          <w:smallCaps w:val="false"/>
          <w:color w:val="3F3FBE"/>
          <w:spacing w:val="0"/>
          <w:sz w:val="20"/>
          <w:szCs w:val="20"/>
          <w:u w:val="none"/>
          <w:lang w:eastAsia="fr-FR"/>
        </w:rPr>
        <w:t xml:space="preserve"> c'est-à-dire avec l’utilisation :</w:t>
      </w:r>
      <w:r>
        <w:rPr>
          <w:rFonts w:eastAsia="Times New Roman" w:cs="Times New Roman" w:ascii="Yu Gothic" w:hAnsi="Yu Gothic"/>
          <w:b/>
          <w:bCs/>
          <w:iCs/>
          <w:color w:val="3F3FBE"/>
          <w:sz w:val="20"/>
          <w:szCs w:val="20"/>
          <w:u w:val="none"/>
          <w:lang w:eastAsia="fr-FR"/>
        </w:rPr>
        <w:t xml:space="preserve"> </w:t>
      </w:r>
      <w:r>
        <w:rPr>
          <w:rFonts w:eastAsia="Times New Roman" w:cs="Times New Roman" w:ascii="Yu Gothic" w:hAnsi="Yu Gothic"/>
          <w:b/>
          <w:bCs/>
          <w:i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eastAsia="Times New Roman" w:cs="Times New Roman"/>
          <w:iCs/>
          <w:lang w:eastAsia="fr-FR"/>
        </w:rPr>
      </w:pPr>
      <w:r>
        <w:rPr>
          <w:rFonts w:eastAsia="Times New Roman" w:cs="Times New Roman"/>
          <w:iCs/>
          <w:lang w:eastAsia="fr-FR"/>
        </w:rPr>
        <w:drawing>
          <wp:anchor behindDoc="0" distT="0" distB="0" distL="0" distR="0" simplePos="0" locked="0" layoutInCell="1" allowOverlap="1" relativeHeight="5">
            <wp:simplePos x="0" y="0"/>
            <wp:positionH relativeFrom="column">
              <wp:posOffset>3013710</wp:posOffset>
            </wp:positionH>
            <wp:positionV relativeFrom="paragraph">
              <wp:posOffset>60325</wp:posOffset>
            </wp:positionV>
            <wp:extent cx="2747645" cy="15462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2747645" cy="1546225"/>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Cs/>
          <w:color w:val="3F3FBE"/>
          <w:sz w:val="20"/>
          <w:szCs w:val="20"/>
          <w:lang w:eastAsia="fr-FR"/>
        </w:rPr>
        <w:t>Des return : elle permet de montrer se que return la fonction</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Cs/>
          <w:color w:val="3F3FBE"/>
          <w:sz w:val="20"/>
          <w:szCs w:val="20"/>
          <w:lang w:eastAsia="fr-FR"/>
        </w:rPr>
        <w:t>Des param : elle permet de montrer se que la méthode reçoit en paramétré</w:t>
      </w:r>
    </w:p>
    <w:p>
      <w:pPr>
        <w:pStyle w:val="Normal"/>
        <w:numPr>
          <w:ilvl w:val="0"/>
          <w:numId w:val="0"/>
        </w:numPr>
        <w:shd w:val="clear" w:color="auto" w:fill="FFFFFF"/>
        <w:spacing w:lineRule="auto" w:line="240" w:beforeAutospacing="1" w:afterAutospacing="1"/>
        <w:ind w:hanging="0"/>
        <w:rPr/>
      </w:pPr>
      <w:r>
        <w:rPr>
          <w:rFonts w:eastAsia="Times New Roman" w:cs="Times New Roman" w:ascii="Yu Gothic" w:hAnsi="Yu Gothic"/>
          <w:b/>
          <w:bCs/>
          <w:i w:val="false"/>
          <w:iCs w:val="false"/>
          <w:color w:val="3F3FBE"/>
          <w:sz w:val="20"/>
          <w:szCs w:val="20"/>
          <w:lang w:eastAsia="fr-FR"/>
        </w:rPr>
        <w:tab/>
        <w:t xml:space="preserve">Des throws : </w:t>
      </w:r>
      <w:r>
        <w:drawing>
          <wp:anchor behindDoc="0" distT="0" distB="0" distL="0" distR="0" simplePos="0" locked="0" layoutInCell="1" allowOverlap="1" relativeHeight="8">
            <wp:simplePos x="0" y="0"/>
            <wp:positionH relativeFrom="column">
              <wp:posOffset>2857500</wp:posOffset>
            </wp:positionH>
            <wp:positionV relativeFrom="paragraph">
              <wp:posOffset>184150</wp:posOffset>
            </wp:positionV>
            <wp:extent cx="2751455" cy="77851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2751455" cy="778510"/>
                    </a:xfrm>
                    <a:prstGeom prst="rect">
                      <a:avLst/>
                    </a:prstGeom>
                  </pic:spPr>
                </pic:pic>
              </a:graphicData>
            </a:graphic>
          </wp:anchor>
        </w:drawing>
      </w:r>
      <w:r>
        <w:rPr>
          <w:rFonts w:eastAsia="Times New Roman" w:cs="Times New Roman" w:ascii="Yu Gothic" w:hAnsi="Yu Gothic"/>
          <w:b/>
          <w:bCs/>
          <w:i w:val="false"/>
          <w:iCs w:val="false"/>
          <w:color w:val="3F3FBE"/>
          <w:sz w:val="20"/>
          <w:szCs w:val="20"/>
          <w:lang w:eastAsia="fr-FR"/>
        </w:rPr>
        <w:t>e</w:t>
      </w:r>
      <w:r>
        <w:rPr>
          <w:rFonts w:eastAsia="Times New Roman" w:cs="Times New Roman" w:ascii="Yu Gothic" w:hAnsi="Yu Gothic"/>
          <w:b/>
          <w:bCs/>
          <w:i w:val="false"/>
          <w:iCs w:val="false"/>
          <w:color w:val="3F3FBE"/>
          <w:sz w:val="20"/>
          <w:szCs w:val="20"/>
          <w:lang w:eastAsia="fr-FR"/>
        </w:rPr>
        <w:t xml:space="preserve">lle permet de montrer </w:t>
        <w:tab/>
        <w:t xml:space="preserve">qu’il y a une utilisation des </w:t>
        <w:tab/>
        <w:t>exceptions</w:t>
      </w:r>
      <w:r>
        <w:rPr>
          <w:rFonts w:eastAsia="Times New Roman" w:cs="Times New Roman" w:ascii="Verdana" w:hAnsi="Verdana"/>
          <w:b/>
          <w:bCs/>
          <w:i/>
          <w:iCs/>
          <w:color w:val="303030"/>
          <w:sz w:val="18"/>
          <w:szCs w:val="18"/>
          <w:lang w:eastAsia="fr-FR"/>
        </w:rPr>
        <w:br/>
        <w:tab/>
        <w:t>=&gt; 0/2</w:t>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4"/>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justifier pourquoi j’ai utilisé tel ou tel patron de conception dans un projet. [sur 4 points]</w:t>
        <w:br/>
      </w:r>
      <w:ins w:id="3"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utilisé un patron stratégie : car il résout le problème du changement d’</w:t>
      </w:r>
      <w:bookmarkStart w:id="5" w:name="spans0e01"/>
      <w:bookmarkEnd w:id="5"/>
      <w:r>
        <w:rPr>
          <w:rFonts w:eastAsia="Times New Roman" w:cs="Times New Roman" w:ascii="Yu Gothic" w:hAnsi="Yu Gothic"/>
          <w:b/>
          <w:bCs/>
          <w:i w:val="false"/>
          <w:iCs/>
          <w:caps w:val="false"/>
          <w:smallCaps w:val="false"/>
          <w:color w:val="3F3FBE"/>
          <w:spacing w:val="0"/>
          <w:sz w:val="20"/>
          <w:szCs w:val="20"/>
          <w:u w:val="none"/>
          <w:lang w:eastAsia="fr-FR"/>
        </w:rPr>
        <w:t>algorithmes à la volée et il permet de choisir l’algorithme en fonction de l’instance passé en paramètre.</w:t>
      </w:r>
      <w:r>
        <w:rPr>
          <w:rFonts w:eastAsia="Times New Roman" w:cs="Times New Roman" w:ascii="Yu Gothic" w:hAnsi="Yu Gothic"/>
          <w:b/>
          <w:bCs/>
          <w:i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Cs/>
          <w:color w:val="3F3FBE"/>
          <w:sz w:val="20"/>
          <w:szCs w:val="20"/>
          <w:lang w:eastAsia="fr-FR"/>
        </w:rPr>
      </w:pPr>
      <w:r>
        <w:rPr/>
        <w:drawing>
          <wp:anchor behindDoc="0" distT="0" distB="0" distL="0" distR="0" simplePos="0" locked="0" layoutInCell="1" allowOverlap="1" relativeHeight="41">
            <wp:simplePos x="0" y="0"/>
            <wp:positionH relativeFrom="column">
              <wp:posOffset>1021080</wp:posOffset>
            </wp:positionH>
            <wp:positionV relativeFrom="paragraph">
              <wp:posOffset>-32385</wp:posOffset>
            </wp:positionV>
            <wp:extent cx="4603115" cy="1826260"/>
            <wp:effectExtent l="0" t="0" r="0" b="0"/>
            <wp:wrapSquare wrapText="largest"/>
            <wp:docPr id="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0" descr=""/>
                    <pic:cNvPicPr>
                      <a:picLocks noChangeAspect="1" noChangeArrowheads="1"/>
                    </pic:cNvPicPr>
                  </pic:nvPicPr>
                  <pic:blipFill>
                    <a:blip r:embed="rId10"/>
                    <a:stretch>
                      <a:fillRect/>
                    </a:stretch>
                  </pic:blipFill>
                  <pic:spPr bwMode="auto">
                    <a:xfrm>
                      <a:off x="0" y="0"/>
                      <a:ext cx="4603115" cy="1826260"/>
                    </a:xfrm>
                    <a:prstGeom prst="rect">
                      <a:avLst/>
                    </a:prstGeom>
                  </pic:spPr>
                </pic:pic>
              </a:graphicData>
            </a:graphic>
          </wp:anchor>
        </w:drawing>
      </w:r>
    </w:p>
    <w:p>
      <w:pPr>
        <w:pStyle w:val="Normal"/>
        <w:shd w:val="clear" w:color="auto" w:fill="FFFFFF"/>
        <w:spacing w:lineRule="auto" w:line="240" w:beforeAutospacing="1" w:afterAutospacing="1"/>
        <w:rPr>
          <w:rFonts w:ascii="Yu Gothic" w:hAnsi="Yu Gothic" w:eastAsia="Times New Roman" w:cs="Times New Roman"/>
          <w:b/>
          <w:b/>
          <w:bCs/>
          <w:iCs/>
          <w:color w:val="3F3FBE"/>
          <w:sz w:val="20"/>
          <w:szCs w:val="20"/>
          <w:lang w:eastAsia="fr-FR"/>
        </w:rPr>
      </w:pPr>
      <w:r>
        <w:rPr/>
      </w:r>
    </w:p>
    <w:p>
      <w:pPr>
        <w:pStyle w:val="Normal"/>
        <w:shd w:val="clear" w:color="auto" w:fill="FFFFFF"/>
        <w:spacing w:lineRule="auto" w:line="240" w:beforeAutospacing="1" w:afterAutospacing="1"/>
        <w:rPr>
          <w:rFonts w:ascii="Yu Gothic" w:hAnsi="Yu Gothic" w:eastAsia="Times New Roman" w:cs="Times New Roman"/>
          <w:b/>
          <w:b/>
          <w:bCs/>
          <w:iCs/>
          <w:color w:val="3F3FBE"/>
          <w:sz w:val="20"/>
          <w:szCs w:val="20"/>
          <w:lang w:eastAsia="fr-FR"/>
        </w:rPr>
      </w:pPr>
      <w:r>
        <w:rPr/>
      </w:r>
    </w:p>
    <w:p>
      <w:pPr>
        <w:pStyle w:val="Normal"/>
        <w:shd w:val="clear" w:color="auto" w:fill="FFFFFF"/>
        <w:spacing w:lineRule="auto" w:line="240" w:beforeAutospacing="1" w:afterAutospacing="1"/>
        <w:rPr>
          <w:rFonts w:ascii="Yu Gothic" w:hAnsi="Yu Gothic" w:eastAsia="Times New Roman" w:cs="Times New Roman"/>
          <w:b/>
          <w:b/>
          <w:bCs/>
          <w:iCs/>
          <w:color w:val="3F3FBE"/>
          <w:sz w:val="20"/>
          <w:szCs w:val="20"/>
          <w:lang w:eastAsia="fr-FR"/>
        </w:rPr>
      </w:pPr>
      <w:r>
        <w:rPr/>
      </w:r>
    </w:p>
    <w:p>
      <w:pPr>
        <w:pStyle w:val="Normal"/>
        <w:widowControl/>
        <w:numPr>
          <w:ilvl w:val="0"/>
          <w:numId w:val="0"/>
        </w:numPr>
        <w:shd w:val="clear" w:color="auto" w:fill="FFFFFF"/>
        <w:bidi w:val="0"/>
        <w:spacing w:lineRule="auto" w:line="240" w:beforeAutospacing="1" w:afterAutospacing="1"/>
        <w:ind w:left="567" w:right="0" w:hanging="0"/>
        <w:jc w:val="left"/>
        <w:rPr/>
      </w:pPr>
      <w:r>
        <w:rPr>
          <w:rFonts w:eastAsia="Times New Roman" w:cs="Times New Roman" w:ascii="Verdana" w:hAnsi="Verdana"/>
          <w:b/>
          <w:bCs/>
          <w:i/>
          <w:iCs/>
          <w:color w:val="303030"/>
          <w:sz w:val="18"/>
          <w:szCs w:val="18"/>
          <w:lang w:eastAsia="fr-FR"/>
        </w:rPr>
        <w:br/>
      </w:r>
    </w:p>
    <w:p>
      <w:pPr>
        <w:pStyle w:val="Normal"/>
        <w:widowControl/>
        <w:numPr>
          <w:ilvl w:val="0"/>
          <w:numId w:val="0"/>
        </w:numPr>
        <w:shd w:val="clear" w:color="auto" w:fill="FFFFFF"/>
        <w:bidi w:val="0"/>
        <w:spacing w:lineRule="auto" w:line="240" w:beforeAutospacing="1" w:afterAutospacing="1"/>
        <w:ind w:right="0" w:hanging="0"/>
        <w:jc w:val="left"/>
        <w:rPr/>
      </w:pPr>
      <w:r>
        <w:rPr>
          <w:rFonts w:eastAsia="Times New Roman" w:cs="Times New Roman" w:ascii="Verdana" w:hAnsi="Verdana"/>
          <w:b/>
          <w:bCs/>
          <w:i/>
          <w:iCs/>
          <w:color w:val="303030"/>
          <w:sz w:val="18"/>
          <w:szCs w:val="18"/>
          <w:lang w:eastAsia="fr-FR"/>
        </w:rPr>
        <w:tab/>
        <w:t>=&gt; 0/4</w:t>
      </w:r>
    </w:p>
    <w:p>
      <w:pPr>
        <w:pStyle w:val="Normal"/>
        <w:numPr>
          <w:ilvl w:val="0"/>
          <w:numId w:val="5"/>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décrire le contexte de mon application, pour que n’importe qui soit capable de comprendre à quoi elle sert. [sur 2 points]</w:t>
        <w:br/>
      </w:r>
      <w:ins w:id="4"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fait un fichier sur le contexte de notre application en décrivant ses fonctionnalités et son affichage. Ce fichier est dans le dossier</w:t>
      </w:r>
      <w:bookmarkStart w:id="6" w:name="spans0e02"/>
      <w:bookmarkEnd w:id="6"/>
      <w:r>
        <w:rPr>
          <w:rFonts w:eastAsia="Times New Roman" w:cs="Times New Roman" w:ascii="Yu Gothic" w:hAnsi="Yu Gothic"/>
          <w:b/>
          <w:bCs/>
          <w:i w:val="false"/>
          <w:iCs/>
          <w:caps w:val="false"/>
          <w:smallCaps w:val="false"/>
          <w:color w:val="3F3FBE"/>
          <w:spacing w:val="0"/>
          <w:sz w:val="20"/>
          <w:szCs w:val="20"/>
          <w:u w:val="none"/>
          <w:lang w:eastAsia="fr-FR"/>
        </w:rPr>
        <w:t xml:space="preserve"> javafxdoc. Le contexte sera intégré au</w:t>
      </w:r>
      <w:bookmarkStart w:id="7" w:name="spans1e01"/>
      <w:bookmarkEnd w:id="7"/>
      <w:r>
        <w:rPr>
          <w:rFonts w:eastAsia="Times New Roman" w:cs="Times New Roman" w:ascii="Yu Gothic" w:hAnsi="Yu Gothic"/>
          <w:b/>
          <w:bCs/>
          <w:i w:val="false"/>
          <w:iCs/>
          <w:caps w:val="false"/>
          <w:smallCaps w:val="false"/>
          <w:color w:val="3F3FBE"/>
          <w:spacing w:val="0"/>
          <w:sz w:val="20"/>
          <w:szCs w:val="20"/>
          <w:u w:val="none"/>
          <w:lang w:eastAsia="fr-FR"/>
        </w:rPr>
        <w:t xml:space="preserve"> PDF</w:t>
      </w:r>
      <w:bookmarkStart w:id="8" w:name="spans1e11"/>
      <w:bookmarkEnd w:id="8"/>
      <w:r>
        <w:rPr>
          <w:rFonts w:eastAsia="Times New Roman" w:cs="Times New Roman" w:ascii="Yu Gothic" w:hAnsi="Yu Gothic"/>
          <w:b/>
          <w:bCs/>
          <w:i w:val="false"/>
          <w:iCs/>
          <w:caps w:val="false"/>
          <w:smallCaps w:val="false"/>
          <w:color w:val="3F3FBE"/>
          <w:spacing w:val="0"/>
          <w:sz w:val="20"/>
          <w:szCs w:val="20"/>
          <w:u w:val="none"/>
          <w:lang w:eastAsia="fr-FR"/>
        </w:rPr>
        <w:t xml:space="preserve"> avec toute la documentation demandée.</w:t>
      </w:r>
      <w:r>
        <w:rPr>
          <w:rFonts w:eastAsia="Times New Roman" w:cs="Times New Roman" w:ascii="Yu Gothic" w:hAnsi="Yu Gothic"/>
          <w:b/>
          <w:bCs/>
          <w:iCs/>
          <w:color w:val="3F3FBE"/>
          <w:sz w:val="20"/>
          <w:szCs w:val="20"/>
          <w:u w:val="none"/>
          <w:lang w:eastAsia="fr-FR"/>
        </w:rPr>
        <w:t xml:space="preserve"> </w:t>
      </w:r>
      <w:r>
        <w:rPr>
          <w:rFonts w:eastAsia="Times New Roman" w:cs="Times New Roman" w:ascii="Yu Gothic" w:hAnsi="Yu Gothic"/>
          <w:b/>
          <w:bCs/>
          <w:iCs/>
          <w:color w:val="3F3FBE"/>
          <w:sz w:val="20"/>
          <w:szCs w:val="20"/>
          <w:u w:val="none"/>
          <w:lang w:eastAsia="fr-FR"/>
        </w:rPr>
        <w:t xml:space="preserve"> </w:t>
      </w:r>
      <w:r>
        <w:rPr>
          <w:rFonts w:eastAsia="Times New Roman" w:cs="Times New Roman" w:ascii="Yu Gothic" w:hAnsi="Yu Gothic"/>
          <w:b/>
          <w:bCs/>
          <w:iCs/>
          <w:color w:val="2B2BD2"/>
          <w:sz w:val="20"/>
          <w:szCs w:val="20"/>
          <w:lang w:eastAsia="fr-FR"/>
        </w:rPr>
        <w:t xml:space="preserve">  </w:t>
      </w:r>
      <w:bookmarkStart w:id="9" w:name="_GoBack"/>
      <w:r>
        <w:rPr>
          <w:rFonts w:eastAsia="Times New Roman" w:cs="Times New Roman" w:ascii="Verdana" w:hAnsi="Verdana"/>
          <w:b/>
          <w:bCs/>
          <w:i/>
          <w:iCs/>
          <w:color w:val="303030"/>
          <w:sz w:val="18"/>
          <w:szCs w:val="18"/>
          <w:lang w:eastAsia="fr-FR"/>
        </w:rPr>
        <w:br/>
      </w:r>
      <w:bookmarkEnd w:id="9"/>
      <w:r>
        <w:rPr>
          <w:rFonts w:eastAsia="Times New Roman" w:cs="Times New Roman" w:ascii="Verdana" w:hAnsi="Verdana"/>
          <w:b/>
          <w:bCs/>
          <w:i/>
          <w:iCs/>
          <w:color w:val="303030"/>
          <w:sz w:val="18"/>
          <w:szCs w:val="18"/>
          <w:lang w:eastAsia="fr-FR"/>
        </w:rPr>
        <w:t>=&gt; 0/2</w:t>
      </w:r>
    </w:p>
    <w:p>
      <w:pPr>
        <w:pStyle w:val="Normal"/>
        <w:numPr>
          <w:ilvl w:val="0"/>
          <w:numId w:val="6"/>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faire un diagramme de cas d’utilisation pour mettre en avant les différentes fonctionnalités de mon application. [sur 2 points]</w:t>
        <w:br/>
      </w:r>
      <w:ins w:id="5"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avons fait un diagramme de cas d’utilisation qui se trouve dans le dossier</w:t>
      </w:r>
      <w:bookmarkStart w:id="10" w:name="spans0e03"/>
      <w:bookmarkEnd w:id="10"/>
      <w:r>
        <w:rPr>
          <w:rFonts w:eastAsia="Times New Roman" w:cs="Times New Roman" w:ascii="Yu Gothic" w:hAnsi="Yu Gothic"/>
          <w:b/>
          <w:bCs/>
          <w:i w:val="false"/>
          <w:caps w:val="false"/>
          <w:smallCaps w:val="false"/>
          <w:color w:val="3F3FBE"/>
          <w:spacing w:val="0"/>
          <w:sz w:val="20"/>
          <w:szCs w:val="20"/>
          <w:u w:val="none"/>
          <w:lang w:eastAsia="fr-FR"/>
        </w:rPr>
        <w:t xml:space="preserve"> javafxdoc. Il montre les différentes fonctionnalités de l’application et les étapes de l’application. Nous avons utilisé :</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10">
            <wp:simplePos x="0" y="0"/>
            <wp:positionH relativeFrom="column">
              <wp:posOffset>2929255</wp:posOffset>
            </wp:positionH>
            <wp:positionV relativeFrom="paragraph">
              <wp:posOffset>-16510</wp:posOffset>
            </wp:positionV>
            <wp:extent cx="3083560" cy="9912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083560" cy="991235"/>
                    </a:xfrm>
                    <a:prstGeom prst="rect">
                      <a:avLst/>
                    </a:prstGeom>
                  </pic:spPr>
                </pic:pic>
              </a:graphicData>
            </a:graphic>
          </wp:anchor>
        </w:drawing>
      </w:r>
      <w:r>
        <w:rPr>
          <w:rFonts w:eastAsia="Times New Roman" w:cs="Times New Roman" w:ascii="Yu Gothic" w:hAnsi="Yu Gothic"/>
          <w:b/>
          <w:bCs/>
          <w:i w:val="false"/>
          <w:iCs w:val="false"/>
          <w:color w:val="3F3FBE"/>
          <w:sz w:val="20"/>
          <w:szCs w:val="20"/>
          <w:lang w:eastAsia="fr-FR"/>
        </w:rPr>
        <w:t>D</w:t>
      </w:r>
      <w:r>
        <w:rPr>
          <w:rFonts w:eastAsia="Times New Roman" w:cs="Times New Roman" w:ascii="Yu Gothic" w:hAnsi="Yu Gothic"/>
          <w:b/>
          <w:bCs/>
          <w:i w:val="false"/>
          <w:iCs w:val="false"/>
          <w:color w:val="3F3FBE"/>
          <w:sz w:val="20"/>
          <w:szCs w:val="20"/>
          <w:lang w:eastAsia="fr-FR"/>
        </w:rPr>
        <w:t>es extend : Elle permet de montrer que le cas d’utilisation du début de la flèche est obligatoire a effectué pour aller au cas d’utilisation de l’indication de la flèche. Exemple : le cas d’utilisation &lt;&lt;sélectionner ton personnage&gt;&gt; doit être fait avant de pouvoir faire le cas d’utilisation &lt;&lt;sélectionner un personnage pour le jeu&gt;&gt;.</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9">
            <wp:simplePos x="0" y="0"/>
            <wp:positionH relativeFrom="column">
              <wp:posOffset>2312035</wp:posOffset>
            </wp:positionH>
            <wp:positionV relativeFrom="paragraph">
              <wp:posOffset>438785</wp:posOffset>
            </wp:positionV>
            <wp:extent cx="3685540" cy="129984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3685540" cy="1299845"/>
                    </a:xfrm>
                    <a:prstGeom prst="rect">
                      <a:avLst/>
                    </a:prstGeom>
                  </pic:spPr>
                </pic:pic>
              </a:graphicData>
            </a:graphic>
          </wp:anchor>
        </w:drawing>
      </w:r>
      <w:r>
        <w:rPr>
          <w:rFonts w:eastAsia="Times New Roman" w:cs="Times New Roman" w:ascii="Yu Gothic" w:hAnsi="Yu Gothic"/>
          <w:b/>
          <w:bCs/>
          <w:i w:val="false"/>
          <w:iCs w:val="false"/>
          <w:color w:val="3F3FBE"/>
          <w:sz w:val="20"/>
          <w:szCs w:val="20"/>
          <w:lang w:eastAsia="fr-FR"/>
        </w:rPr>
        <w:t>D</w:t>
      </w:r>
      <w:r>
        <w:rPr>
          <w:rFonts w:eastAsia="Times New Roman" w:cs="Times New Roman" w:ascii="Yu Gothic" w:hAnsi="Yu Gothic"/>
          <w:b/>
          <w:bCs/>
          <w:i w:val="false"/>
          <w:iCs w:val="false"/>
          <w:color w:val="3F3FBE"/>
          <w:sz w:val="20"/>
          <w:szCs w:val="20"/>
          <w:lang w:eastAsia="fr-FR"/>
        </w:rPr>
        <w:t xml:space="preserve">es Include : Elle permet de montrer que le cas d’utilisation d’où part la flèche sera obligatoirement effectué avant celui qui a l’indication de la flèche. Exemple : le cas d’utilisation du début de la flèche &lt;&lt;identification pseudo&gt;&gt; contiendra toujours le cas d’utilisation &lt;&lt;sélectionner un personnage&gt;&gt;. </w:t>
      </w:r>
      <w:r>
        <w:rPr>
          <w:rFonts w:eastAsia="Times New Roman" w:cs="Times New Roman" w:ascii="Verdana" w:hAnsi="Verdana"/>
          <w:b/>
          <w:bCs/>
          <w:i/>
          <w:iCs/>
          <w:color w:val="303030"/>
          <w:sz w:val="18"/>
          <w:szCs w:val="18"/>
          <w:lang w:eastAsia="fr-FR"/>
        </w:rPr>
        <w:br/>
        <w:t>=&gt; 0/2</w:t>
      </w:r>
    </w:p>
    <w:p>
      <w:pPr>
        <w:pStyle w:val="Normal"/>
        <w:numPr>
          <w:ilvl w:val="0"/>
          <w:numId w:val="0"/>
        </w:numPr>
        <w:shd w:val="clear" w:color="auto" w:fill="FFFFFF"/>
        <w:spacing w:lineRule="auto" w:line="240" w:before="0" w:after="150"/>
        <w:outlineLvl w:val="0"/>
        <w:rPr>
          <w:rFonts w:ascii="Trebuchet MS" w:hAnsi="Trebuchet MS" w:eastAsia="Times New Roman" w:cs="Times New Roman"/>
          <w:b/>
          <w:b/>
          <w:bCs/>
          <w:color w:val="555555"/>
          <w:sz w:val="30"/>
          <w:szCs w:val="30"/>
          <w:lang w:eastAsia="fr-FR"/>
        </w:rPr>
      </w:pPr>
      <w:bookmarkStart w:id="11" w:name="Programmation-040"/>
      <w:bookmarkEnd w:id="11"/>
      <w:r>
        <w:rPr>
          <w:rFonts w:eastAsia="Times New Roman" w:cs="Times New Roman" w:ascii="Trebuchet MS" w:hAnsi="Trebuchet MS"/>
          <w:b/>
          <w:bCs/>
          <w:color w:val="555555"/>
          <w:sz w:val="30"/>
          <w:szCs w:val="30"/>
          <w:lang w:eastAsia="fr-FR"/>
        </w:rPr>
        <w:t>Programmation : 0/40</w:t>
      </w:r>
    </w:p>
    <w:p>
      <w:pPr>
        <w:pStyle w:val="Normal"/>
        <w:numPr>
          <w:ilvl w:val="0"/>
          <w:numId w:val="7"/>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maîtrise la notion d’immuabilité de la classe String. [sur 0.5 point]</w:t>
        <w:br/>
      </w:r>
      <w:ins w:id="6"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0/0.5</w:t>
      </w:r>
    </w:p>
    <w:p>
      <w:pPr>
        <w:pStyle w:val="Normal"/>
        <w:numPr>
          <w:ilvl w:val="0"/>
          <w:numId w:val="8"/>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maîtrise les règles de nommage Java. [sur 1 point]</w:t>
        <w:br/>
      </w:r>
      <w:ins w:id="7"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caps w:val="false"/>
          <w:smallCaps w:val="false"/>
          <w:color w:val="3F3FBE"/>
          <w:spacing w:val="0"/>
          <w:sz w:val="20"/>
          <w:szCs w:val="20"/>
          <w:u w:val="none"/>
          <w:lang w:eastAsia="fr-FR"/>
        </w:rPr>
        <w:t>Nous avons utilisé des packages selon leurs fonctionnalités.</w:t>
      </w:r>
      <w:r>
        <w:drawing>
          <wp:anchor behindDoc="0" distT="0" distB="0" distL="0" distR="0" simplePos="0" locked="0" layoutInCell="1" allowOverlap="1" relativeHeight="11">
            <wp:simplePos x="0" y="0"/>
            <wp:positionH relativeFrom="column">
              <wp:posOffset>4545330</wp:posOffset>
            </wp:positionH>
            <wp:positionV relativeFrom="paragraph">
              <wp:posOffset>-128905</wp:posOffset>
            </wp:positionV>
            <wp:extent cx="1638300" cy="12192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1638300" cy="1219200"/>
                    </a:xfrm>
                    <a:prstGeom prst="rect">
                      <a:avLst/>
                    </a:prstGeom>
                  </pic:spPr>
                </pic:pic>
              </a:graphicData>
            </a:graphic>
          </wp:anchor>
        </w:drawing>
      </w:r>
      <w:r>
        <w:rPr>
          <w:rFonts w:eastAsia="Times New Roman" w:cs="Times New Roman" w:ascii="Yu Gothic" w:hAnsi="Yu Gothic"/>
          <w:b/>
          <w:bCs/>
          <w:i w:val="false"/>
          <w:caps w:val="false"/>
          <w:smallCaps w:val="false"/>
          <w:color w:val="3F3FBE"/>
          <w:spacing w:val="0"/>
          <w:sz w:val="20"/>
          <w:szCs w:val="20"/>
          <w:u w:val="none"/>
          <w:lang w:eastAsia="fr-FR"/>
        </w:rPr>
        <w:t xml:space="preserve"> </w:t>
      </w:r>
      <w:r>
        <w:rPr>
          <w:rFonts w:eastAsia="Times New Roman" w:cs="Times New Roman" w:ascii="Yu Gothic" w:hAnsi="Yu Gothic"/>
          <w:b/>
          <w:bCs/>
          <w:i w:val="false"/>
          <w:caps w:val="false"/>
          <w:smallCaps w:val="false"/>
          <w:color w:val="3F3FBE"/>
          <w:spacing w:val="0"/>
          <w:sz w:val="20"/>
          <w:szCs w:val="20"/>
          <w:u w:val="none"/>
          <w:lang w:eastAsia="fr-FR"/>
        </w:rPr>
        <w:t>Nous avons le</w:t>
      </w:r>
      <w:bookmarkStart w:id="12" w:name="spans0e04"/>
      <w:bookmarkEnd w:id="12"/>
      <w:r>
        <w:rPr>
          <w:rFonts w:eastAsia="Times New Roman" w:cs="Times New Roman" w:ascii="Yu Gothic" w:hAnsi="Yu Gothic"/>
          <w:b/>
          <w:bCs/>
          <w:i w:val="false"/>
          <w:caps w:val="false"/>
          <w:smallCaps w:val="false"/>
          <w:color w:val="3F3FBE"/>
          <w:spacing w:val="0"/>
          <w:sz w:val="20"/>
          <w:szCs w:val="20"/>
          <w:u w:val="none"/>
          <w:lang w:eastAsia="fr-FR"/>
        </w:rPr>
        <w:t xml:space="preserve"> package-modèle : il permet de mettre nos modèles qui</w:t>
      </w:r>
      <w:bookmarkStart w:id="13" w:name="spans0e11"/>
      <w:bookmarkEnd w:id="13"/>
      <w:r>
        <w:rPr>
          <w:rFonts w:eastAsia="Times New Roman" w:cs="Times New Roman" w:ascii="Yu Gothic" w:hAnsi="Yu Gothic"/>
          <w:b/>
          <w:bCs/>
          <w:i w:val="false"/>
          <w:caps w:val="false"/>
          <w:smallCaps w:val="false"/>
          <w:color w:val="3F3FBE"/>
          <w:spacing w:val="0"/>
          <w:sz w:val="20"/>
          <w:szCs w:val="20"/>
          <w:u w:val="none"/>
          <w:lang w:eastAsia="fr-FR"/>
        </w:rPr>
        <w:t xml:space="preserve"> dépendent du</w:t>
      </w:r>
      <w:bookmarkStart w:id="14" w:name="spans0e2"/>
      <w:bookmarkEnd w:id="14"/>
      <w:r>
        <w:rPr>
          <w:rFonts w:eastAsia="Times New Roman" w:cs="Times New Roman" w:ascii="Yu Gothic" w:hAnsi="Yu Gothic"/>
          <w:b/>
          <w:bCs/>
          <w:i w:val="false"/>
          <w:caps w:val="false"/>
          <w:smallCaps w:val="false"/>
          <w:color w:val="3F3FBE"/>
          <w:spacing w:val="0"/>
          <w:sz w:val="20"/>
          <w:szCs w:val="20"/>
          <w:u w:val="none"/>
          <w:lang w:eastAsia="fr-FR"/>
        </w:rPr>
        <w:t xml:space="preserve"> contrôleur. Nous</w:t>
      </w:r>
      <w:bookmarkStart w:id="15" w:name="spans0e3"/>
      <w:bookmarkEnd w:id="15"/>
      <w:r>
        <w:rPr>
          <w:rFonts w:eastAsia="Times New Roman" w:cs="Times New Roman" w:ascii="Yu Gothic" w:hAnsi="Yu Gothic"/>
          <w:b/>
          <w:bCs/>
          <w:i w:val="false"/>
          <w:caps w:val="false"/>
          <w:smallCaps w:val="false"/>
          <w:color w:val="3F3FBE"/>
          <w:spacing w:val="0"/>
          <w:sz w:val="20"/>
          <w:szCs w:val="20"/>
          <w:u w:val="none"/>
          <w:lang w:eastAsia="fr-FR"/>
        </w:rPr>
        <w:t xml:space="preserve"> a le package persistance : il permet de mettre toutes les</w:t>
      </w:r>
      <w:bookmarkStart w:id="16" w:name="spans0e4"/>
      <w:bookmarkEnd w:id="16"/>
      <w:r>
        <w:rPr>
          <w:rFonts w:eastAsia="Times New Roman" w:cs="Times New Roman" w:ascii="Yu Gothic" w:hAnsi="Yu Gothic"/>
          <w:b/>
          <w:bCs/>
          <w:i w:val="false"/>
          <w:caps w:val="false"/>
          <w:smallCaps w:val="false"/>
          <w:color w:val="3F3FBE"/>
          <w:spacing w:val="0"/>
          <w:sz w:val="20"/>
          <w:szCs w:val="20"/>
          <w:u w:val="none"/>
          <w:lang w:eastAsia="fr-FR"/>
        </w:rPr>
        <w:t xml:space="preserve"> classes en rapport</w:t>
      </w:r>
      <w:bookmarkStart w:id="17" w:name="spans0e5"/>
      <w:bookmarkEnd w:id="17"/>
      <w:r>
        <w:rPr>
          <w:rFonts w:eastAsia="Times New Roman" w:cs="Times New Roman" w:ascii="Yu Gothic" w:hAnsi="Yu Gothic"/>
          <w:b/>
          <w:bCs/>
          <w:i w:val="false"/>
          <w:caps w:val="false"/>
          <w:smallCaps w:val="false"/>
          <w:color w:val="3F3FBE"/>
          <w:spacing w:val="0"/>
          <w:sz w:val="20"/>
          <w:szCs w:val="20"/>
          <w:u w:val="none"/>
          <w:lang w:eastAsia="fr-FR"/>
        </w:rPr>
        <w:t xml:space="preserve"> à la persistance</w:t>
      </w:r>
      <w:bookmarkStart w:id="18" w:name="spans0e7"/>
      <w:bookmarkEnd w:id="18"/>
      <w:r>
        <w:rPr>
          <w:rFonts w:eastAsia="Times New Roman" w:cs="Times New Roman" w:ascii="Yu Gothic" w:hAnsi="Yu Gothic"/>
          <w:b/>
          <w:bCs/>
          <w:i w:val="false"/>
          <w:caps w:val="false"/>
          <w:smallCaps w:val="false"/>
          <w:color w:val="3F3FBE"/>
          <w:spacing w:val="0"/>
          <w:sz w:val="20"/>
          <w:szCs w:val="20"/>
          <w:u w:val="none"/>
          <w:lang w:eastAsia="fr-FR"/>
        </w:rPr>
        <w:t xml:space="preserve"> c'est-à-dire le chargement et la sauvegarde du pseudo et du score du joueur. Nous avons le package</w:t>
      </w:r>
      <w:bookmarkStart w:id="19" w:name="spans1e02"/>
      <w:bookmarkEnd w:id="19"/>
      <w:r>
        <w:rPr>
          <w:rFonts w:eastAsia="Times New Roman" w:cs="Times New Roman" w:ascii="Yu Gothic" w:hAnsi="Yu Gothic"/>
          <w:b/>
          <w:bCs/>
          <w:i w:val="false"/>
          <w:caps w:val="false"/>
          <w:smallCaps w:val="false"/>
          <w:color w:val="3F3FBE"/>
          <w:spacing w:val="0"/>
          <w:sz w:val="20"/>
          <w:szCs w:val="20"/>
          <w:u w:val="none"/>
          <w:lang w:eastAsia="fr-FR"/>
        </w:rPr>
        <w:t xml:space="preserve"> ressourc</w:t>
      </w:r>
      <w:r>
        <w:rPr>
          <w:rFonts w:eastAsia="Times New Roman" w:cs="Times New Roman" w:ascii="Yu Gothic" w:hAnsi="Yu Gothic"/>
          <w:b/>
          <w:bCs/>
          <w:i w:val="false"/>
          <w:caps w:val="false"/>
          <w:smallCaps w:val="false"/>
          <w:color w:val="3F3FBE"/>
          <w:spacing w:val="0"/>
          <w:sz w:val="20"/>
          <w:szCs w:val="20"/>
          <w:u w:val="none"/>
          <w:lang w:eastAsia="fr-FR"/>
        </w:rPr>
        <w:t>e</w:t>
      </w:r>
      <w:r>
        <w:rPr>
          <w:rFonts w:eastAsia="Times New Roman" w:cs="Times New Roman" w:ascii="Yu Gothic" w:hAnsi="Yu Gothic"/>
          <w:b/>
          <w:bCs/>
          <w:i w:val="false"/>
          <w:caps w:val="false"/>
          <w:smallCaps w:val="false"/>
          <w:color w:val="3F3FBE"/>
          <w:spacing w:val="0"/>
          <w:sz w:val="20"/>
          <w:szCs w:val="20"/>
          <w:u w:val="none"/>
          <w:lang w:eastAsia="fr-FR"/>
        </w:rPr>
        <w:t xml:space="preserve"> : il permet de mettre les images et les sons utilisés et</w:t>
      </w:r>
      <w:bookmarkStart w:id="20" w:name="spans1e12"/>
      <w:bookmarkEnd w:id="20"/>
      <w:r>
        <w:rPr>
          <w:rFonts w:eastAsia="Times New Roman" w:cs="Times New Roman" w:ascii="Yu Gothic" w:hAnsi="Yu Gothic"/>
          <w:b/>
          <w:bCs/>
          <w:i w:val="false"/>
          <w:caps w:val="false"/>
          <w:smallCaps w:val="false"/>
          <w:color w:val="3F3FBE"/>
          <w:spacing w:val="0"/>
          <w:sz w:val="20"/>
          <w:szCs w:val="20"/>
          <w:u w:val="none"/>
          <w:lang w:eastAsia="fr-FR"/>
        </w:rPr>
        <w:t xml:space="preserve"> les pages FXML et CSS. Nous avons le package</w:t>
      </w:r>
      <w:bookmarkStart w:id="21" w:name="spans2e0"/>
      <w:bookmarkEnd w:id="21"/>
      <w:r>
        <w:rPr>
          <w:rFonts w:eastAsia="Times New Roman" w:cs="Times New Roman" w:ascii="Yu Gothic" w:hAnsi="Yu Gothic"/>
          <w:b/>
          <w:bCs/>
          <w:i w:val="false"/>
          <w:caps w:val="false"/>
          <w:smallCaps w:val="false"/>
          <w:color w:val="3F3FBE"/>
          <w:spacing w:val="0"/>
          <w:sz w:val="20"/>
          <w:szCs w:val="20"/>
          <w:u w:val="none"/>
          <w:lang w:eastAsia="fr-FR"/>
        </w:rPr>
        <w:t xml:space="preserve"> test : il contient notre main de l’application. Nous avons le package</w:t>
      </w:r>
      <w:bookmarkStart w:id="22" w:name="spans3e0"/>
      <w:bookmarkEnd w:id="22"/>
      <w:r>
        <w:rPr>
          <w:rFonts w:eastAsia="Times New Roman" w:cs="Times New Roman" w:ascii="Yu Gothic" w:hAnsi="Yu Gothic"/>
          <w:b/>
          <w:bCs/>
          <w:i w:val="false"/>
          <w:caps w:val="false"/>
          <w:smallCaps w:val="false"/>
          <w:color w:val="3F3FBE"/>
          <w:spacing w:val="0"/>
          <w:sz w:val="20"/>
          <w:szCs w:val="20"/>
          <w:u w:val="none"/>
          <w:lang w:eastAsia="fr-FR"/>
        </w:rPr>
        <w:t xml:space="preserve"> util</w:t>
      </w:r>
      <w:r>
        <w:rPr>
          <w:rFonts w:eastAsia="Times New Roman" w:cs="Times New Roman" w:ascii="Yu Gothic" w:hAnsi="Yu Gothic"/>
          <w:b/>
          <w:bCs/>
          <w:i w:val="false"/>
          <w:caps w:val="false"/>
          <w:smallCaps w:val="false"/>
          <w:color w:val="3F3FBE"/>
          <w:spacing w:val="0"/>
          <w:sz w:val="20"/>
          <w:szCs w:val="20"/>
          <w:u w:val="none"/>
          <w:lang w:eastAsia="fr-FR"/>
        </w:rPr>
        <w:t>es</w:t>
      </w:r>
      <w:r>
        <w:rPr>
          <w:rFonts w:eastAsia="Times New Roman" w:cs="Times New Roman" w:ascii="Yu Gothic" w:hAnsi="Yu Gothic"/>
          <w:b/>
          <w:bCs/>
          <w:i w:val="false"/>
          <w:caps w:val="false"/>
          <w:smallCaps w:val="false"/>
          <w:color w:val="3F3FBE"/>
          <w:spacing w:val="0"/>
          <w:sz w:val="20"/>
          <w:szCs w:val="20"/>
          <w:u w:val="none"/>
          <w:lang w:eastAsia="fr-FR"/>
        </w:rPr>
        <w:t xml:space="preserve"> : il permet de mettre toute</w:t>
      </w:r>
      <w:bookmarkStart w:id="23" w:name="spans3e1"/>
      <w:bookmarkEnd w:id="23"/>
      <w:r>
        <w:rPr>
          <w:rFonts w:eastAsia="Times New Roman" w:cs="Times New Roman" w:ascii="Yu Gothic" w:hAnsi="Yu Gothic"/>
          <w:b/>
          <w:bCs/>
          <w:i w:val="false"/>
          <w:caps w:val="false"/>
          <w:smallCaps w:val="false"/>
          <w:color w:val="3F3FBE"/>
          <w:spacing w:val="0"/>
          <w:sz w:val="20"/>
          <w:szCs w:val="20"/>
          <w:u w:val="none"/>
          <w:lang w:eastAsia="fr-FR"/>
        </w:rPr>
        <w:t xml:space="preserve"> la classe utile</w:t>
      </w:r>
      <w:bookmarkStart w:id="24" w:name="spans3e2"/>
      <w:bookmarkEnd w:id="24"/>
      <w:r>
        <w:rPr>
          <w:rFonts w:eastAsia="Times New Roman" w:cs="Times New Roman" w:ascii="Yu Gothic" w:hAnsi="Yu Gothic"/>
          <w:b/>
          <w:bCs/>
          <w:i w:val="false"/>
          <w:caps w:val="false"/>
          <w:smallCaps w:val="false"/>
          <w:color w:val="3F3FBE"/>
          <w:spacing w:val="0"/>
          <w:sz w:val="20"/>
          <w:szCs w:val="20"/>
          <w:u w:val="none"/>
          <w:lang w:eastAsia="fr-FR"/>
        </w:rPr>
        <w:t xml:space="preserve"> c'est-à-dire celle qu’on utilise pour la création d’objet. Nous utilisons le package view : il permet de mettre</w:t>
      </w:r>
      <w:bookmarkStart w:id="25" w:name="spans4e0"/>
      <w:bookmarkEnd w:id="25"/>
      <w:r>
        <w:rPr>
          <w:rFonts w:eastAsia="Times New Roman" w:cs="Times New Roman" w:ascii="Yu Gothic" w:hAnsi="Yu Gothic"/>
          <w:b/>
          <w:bCs/>
          <w:i w:val="false"/>
          <w:caps w:val="false"/>
          <w:smallCaps w:val="false"/>
          <w:color w:val="3F3FBE"/>
          <w:spacing w:val="0"/>
          <w:sz w:val="20"/>
          <w:szCs w:val="20"/>
          <w:u w:val="none"/>
          <w:lang w:eastAsia="fr-FR"/>
        </w:rPr>
        <w:t xml:space="preserve"> tous nos contrôleurs de page.</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color w:val="3F3FBE"/>
          <w:sz w:val="20"/>
          <w:szCs w:val="20"/>
          <w:lang w:eastAsia="fr-FR"/>
        </w:rPr>
        <w:t xml:space="preserve">Chaque fichier ne contient qu’une seule classe ou interface. Nous avons fait de la documentation pour chacune de nos méthodes. Nous avons mis des commentaires en utilisant les règles de la javadoc comme expliquer précédemment. </w:t>
      </w:r>
      <w:r>
        <w:rPr>
          <w:rFonts w:eastAsia="Times New Roman" w:cs="Times New Roman" w:ascii="Yu Gothic" w:hAnsi="Yu Gothic"/>
          <w:b/>
          <w:bCs/>
          <w:i w:val="false"/>
          <w:iCs w:val="false"/>
          <w:caps w:val="false"/>
          <w:smallCaps w:val="false"/>
          <w:color w:val="3F3FBE"/>
          <w:spacing w:val="0"/>
          <w:sz w:val="20"/>
          <w:szCs w:val="20"/>
          <w:lang w:eastAsia="fr-FR"/>
        </w:rPr>
        <w:t xml:space="preserve">Il ne doit pas y avoir d'espaces entre le nom d'une méthode et sa parenthèse ouvrante. </w:t>
      </w:r>
      <w:r>
        <w:rPr>
          <w:rFonts w:ascii="Yu Gothic" w:hAnsi="Yu Gothic"/>
          <w:b/>
          <w:bCs/>
          <w:i w:val="false"/>
          <w:caps w:val="false"/>
          <w:smallCaps w:val="false"/>
          <w:color w:val="3F3FBE"/>
          <w:spacing w:val="0"/>
          <w:sz w:val="20"/>
          <w:szCs w:val="20"/>
        </w:rPr>
        <w:t>L'accolade ouvrante qui définit le début du bloc de code doit être à la fin de la ligne de déclaration . L'accolade fermante doit être sur une ligne séparée dont le niveau d'indentation correspond à celui de la déclaration. La déclaration d'une méthode est précédée d'une ligne blanche.</w:t>
      </w:r>
      <w:r>
        <w:rPr>
          <w:rFonts w:eastAsia="Times New Roman" w:cs="Times New Roman" w:ascii="Verdana" w:hAnsi="Verdana"/>
          <w:b/>
          <w:bCs/>
          <w:i/>
          <w:iCs/>
          <w:color w:val="303030"/>
          <w:sz w:val="18"/>
          <w:szCs w:val="18"/>
          <w:lang w:eastAsia="fr-FR"/>
        </w:rPr>
        <w:br/>
        <w:t>=&gt; 0/1</w:t>
      </w:r>
    </w:p>
    <w:p>
      <w:pPr>
        <w:pStyle w:val="Normal"/>
        <w:numPr>
          <w:ilvl w:val="0"/>
          <w:numId w:val="9"/>
        </w:numPr>
        <w:shd w:val="clear" w:color="auto" w:fill="FFFFFF"/>
        <w:spacing w:lineRule="auto" w:line="240" w:beforeAutospacing="1" w:afterAutospacing="1"/>
        <w:rPr/>
      </w:pPr>
      <w:r>
        <w:drawing>
          <wp:anchor behindDoc="0" distT="0" distB="0" distL="0" distR="0" simplePos="0" locked="0" layoutInCell="1" allowOverlap="1" relativeHeight="13">
            <wp:simplePos x="0" y="0"/>
            <wp:positionH relativeFrom="column">
              <wp:posOffset>449580</wp:posOffset>
            </wp:positionH>
            <wp:positionV relativeFrom="paragraph">
              <wp:posOffset>449580</wp:posOffset>
            </wp:positionV>
            <wp:extent cx="4968240" cy="5715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968240" cy="57150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binder bidirectionnellement deux propriétés JavaFX. [sur 1 point]</w:t>
        <w:br/>
      </w:r>
      <w:ins w:id="8"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L</w:t>
      </w:r>
      <w:r>
        <w:rPr>
          <w:rFonts w:eastAsia="Times New Roman" w:cs="Times New Roman" w:ascii="Yu Gothic" w:hAnsi="Yu Gothic"/>
          <w:b/>
          <w:bCs/>
          <w:i w:val="false"/>
          <w:caps w:val="false"/>
          <w:smallCaps w:val="false"/>
          <w:color w:val="3F3FBE"/>
          <w:spacing w:val="0"/>
          <w:sz w:val="20"/>
          <w:szCs w:val="20"/>
          <w:lang w:eastAsia="fr-FR"/>
        </w:rPr>
        <w:t xml:space="preserve">iaisons dans les deux sens. Si la propriété A et la propriété B sont liées entre elles par une liaison bidirectionnelle, alors tout changement de valeur de la propriété A se répercute automatiquement sur la propriété B ; mais tout changement de valeur de la propriété B se répercute automatiquement sur la propriété A également. </w:t>
      </w:r>
      <w:r>
        <w:rPr>
          <w:rFonts w:eastAsia="Times New Roman" w:cs="Times New Roman" w:ascii="Yu Gothic" w:hAnsi="Yu Gothic"/>
          <w:b/>
          <w:bCs/>
          <w:i w:val="false"/>
          <w:iCs w:val="false"/>
          <w:caps w:val="false"/>
          <w:smallCaps w:val="false"/>
          <w:color w:val="3F3FBE"/>
          <w:spacing w:val="0"/>
          <w:sz w:val="20"/>
          <w:szCs w:val="20"/>
          <w:lang w:eastAsia="fr-FR"/>
        </w:rPr>
        <w:t>Exemple : quand nous modifions quelque chose dans la liste des animaux</w:t>
      </w:r>
      <w:r>
        <w:rPr>
          <w:rFonts w:eastAsia="Times New Roman" w:cs="Times New Roman" w:ascii="Verdana" w:hAnsi="Verdana"/>
          <w:b/>
          <w:bCs/>
          <w:i/>
          <w:iCs/>
          <w:color w:val="303030"/>
          <w:sz w:val="18"/>
          <w:szCs w:val="18"/>
          <w:lang w:eastAsia="fr-FR"/>
        </w:rPr>
        <w:t xml:space="preserve"> </w:t>
      </w:r>
      <w:r>
        <w:rPr>
          <w:rFonts w:eastAsia="Times New Roman" w:cs="Times New Roman" w:ascii="Yu Gothic" w:hAnsi="Yu Gothic"/>
          <w:b/>
          <w:bCs/>
          <w:i w:val="false"/>
          <w:iCs w:val="false"/>
          <w:color w:val="3F3FBE"/>
          <w:sz w:val="20"/>
          <w:szCs w:val="20"/>
          <w:lang w:eastAsia="fr-FR"/>
        </w:rPr>
        <w:t>elle se répercute automatiquement dans le détail de la liste et inversement.</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val="false"/>
          <w:color w:val="3F3FBE"/>
          <w:sz w:val="20"/>
          <w:szCs w:val="20"/>
          <w:lang w:eastAsia="fr-FR"/>
        </w:rPr>
        <w:t xml:space="preserve">Liaisons dans un sens.  </w:t>
      </w:r>
      <w:r>
        <w:rPr>
          <w:rFonts w:eastAsia="Times New Roman" w:cs="Times New Roman" w:ascii="Yu Gothic" w:hAnsi="Yu Gothic"/>
          <w:b/>
          <w:bCs/>
          <w:i w:val="false"/>
          <w:iCs w:val="false"/>
          <w:caps w:val="false"/>
          <w:smallCaps w:val="false"/>
          <w:color w:val="3F3FBE"/>
          <w:spacing w:val="0"/>
          <w:sz w:val="20"/>
          <w:szCs w:val="20"/>
          <w:lang w:eastAsia="fr-FR"/>
        </w:rPr>
        <w:t>Si la propriété A et la propriété B sont liées entre elles par une liaison bidirectionnelle, alors tout changement de valeur de la propriété A se répercute automatiquement sur la propriété B ; mais tout changement de valeur de la propriété B ne se répercute pas automatiquement sur la propriété A</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000000"/>
          <w:sz w:val="18"/>
          <w:szCs w:val="18"/>
          <w:lang w:eastAsia="fr-FR"/>
        </w:rPr>
        <w:t>=&gt; 0/1</w:t>
      </w:r>
    </w:p>
    <w:p>
      <w:pPr>
        <w:pStyle w:val="Normal"/>
        <w:numPr>
          <w:ilvl w:val="0"/>
          <w:numId w:val="10"/>
        </w:numPr>
        <w:shd w:val="clear" w:color="auto" w:fill="FFFFFF"/>
        <w:spacing w:lineRule="auto" w:line="240" w:beforeAutospacing="1" w:afterAutospacing="1"/>
        <w:rPr/>
      </w:pPr>
      <w:r>
        <w:drawing>
          <wp:anchor behindDoc="0" distT="0" distB="0" distL="0" distR="0" simplePos="0" locked="0" layoutInCell="1" allowOverlap="1" relativeHeight="12">
            <wp:simplePos x="0" y="0"/>
            <wp:positionH relativeFrom="column">
              <wp:posOffset>487680</wp:posOffset>
            </wp:positionH>
            <wp:positionV relativeFrom="paragraph">
              <wp:posOffset>370205</wp:posOffset>
            </wp:positionV>
            <wp:extent cx="5532120" cy="61214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5532120" cy="61214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binder unidirectionnellement deux propriétés JavaFX. [sur 1 point]</w:t>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color w:val="303030"/>
          <w:sz w:val="18"/>
          <w:szCs w:val="18"/>
          <w:lang w:eastAsia="fr-FR"/>
        </w:rPr>
      </w:pPr>
      <w: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color w:val="303030"/>
          <w:sz w:val="18"/>
          <w:szCs w:val="18"/>
          <w:lang w:eastAsia="fr-FR"/>
        </w:rPr>
        <w:br/>
      </w:r>
      <w:ins w:id="9"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val="false"/>
          <w:color w:val="3F3FBE"/>
          <w:sz w:val="20"/>
          <w:szCs w:val="20"/>
          <w:lang w:eastAsia="fr-FR"/>
        </w:rPr>
        <w:t xml:space="preserve">Liaisons dans un sens.  </w:t>
      </w:r>
      <w:r>
        <w:rPr>
          <w:rFonts w:eastAsia="Times New Roman" w:cs="Times New Roman" w:ascii="Yu Gothic" w:hAnsi="Yu Gothic"/>
          <w:b/>
          <w:bCs/>
          <w:i w:val="false"/>
          <w:iCs w:val="false"/>
          <w:caps w:val="false"/>
          <w:smallCaps w:val="false"/>
          <w:color w:val="3F3FBE"/>
          <w:spacing w:val="0"/>
          <w:sz w:val="20"/>
          <w:szCs w:val="20"/>
          <w:lang w:eastAsia="fr-FR"/>
        </w:rPr>
        <w:t>Si la propriété A et la propriété B sont liées entre elles par une liaison bidirectionnelle, alors tout changement de valeur de la propriété A se répercute automatiquement sur la propriété B ; mais tout changement de valeur de la propriété B ne se répercute pas automatiquement sur la propriété A</w:t>
      </w:r>
      <w:r>
        <w:rPr>
          <w:rFonts w:eastAsia="Times New Roman" w:cs="Times New Roman" w:ascii="Verdana" w:hAnsi="Verdana"/>
          <w:b/>
          <w:bCs/>
          <w:i/>
          <w:iCs/>
          <w:color w:val="303030"/>
          <w:sz w:val="18"/>
          <w:szCs w:val="18"/>
          <w:lang w:eastAsia="fr-FR"/>
        </w:rPr>
        <w:br/>
        <w:t>=&gt; 0/1</w:t>
      </w:r>
    </w:p>
    <w:p>
      <w:pPr>
        <w:pStyle w:val="Normal"/>
        <w:numPr>
          <w:ilvl w:val="0"/>
          <w:numId w:val="11"/>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coder une classe Java en respectant des contraintes de qualité de lecture de code. [sur 1 point]</w:t>
        <w:br/>
      </w:r>
      <w:ins w:id="10"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lang w:eastAsia="fr-FR"/>
        </w:rPr>
        <w:t xml:space="preserve">Chaque fichier ne contient qu’une seule classe ou interface. Nous avons fait de la documentation pour chacune de nos méthodes. Nous avons mis des commentaires en utilisant les règles de la javadoc comme expliquer précédemment. </w:t>
      </w:r>
      <w:r>
        <w:rPr>
          <w:rFonts w:eastAsia="Times New Roman" w:cs="Times New Roman" w:ascii="Yu Gothic" w:hAnsi="Yu Gothic"/>
          <w:b/>
          <w:bCs/>
          <w:i w:val="false"/>
          <w:iCs w:val="false"/>
          <w:caps w:val="false"/>
          <w:smallCaps w:val="false"/>
          <w:color w:val="3F3FBE"/>
          <w:spacing w:val="0"/>
          <w:sz w:val="20"/>
          <w:szCs w:val="20"/>
          <w:lang w:eastAsia="fr-FR"/>
        </w:rPr>
        <w:t xml:space="preserve">Il ne doit pas y avoir d'espaces entre le nom d'une méthode et sa parenthèse ouvrante. </w:t>
      </w:r>
      <w:r>
        <w:rPr>
          <w:rFonts w:eastAsia="Times New Roman" w:cs="Times New Roman" w:ascii="Yu Gothic" w:hAnsi="Yu Gothic"/>
          <w:b/>
          <w:bCs/>
          <w:i w:val="false"/>
          <w:iCs/>
          <w:caps w:val="false"/>
          <w:smallCaps w:val="false"/>
          <w:color w:val="3F3FBE"/>
          <w:spacing w:val="0"/>
          <w:sz w:val="20"/>
          <w:szCs w:val="20"/>
          <w:lang w:eastAsia="fr-FR"/>
        </w:rPr>
        <w:t>L'accolade ouvrante qui définit le début du bloc de code doit être à la fin de la ligne de déclaration . L'accolade fermante doit être sur une ligne séparée dont le niveau d'indentation correspond à celui de la déclaration. La déclaration d'une méthode est précédée d'une ligne blanche.</w:t>
      </w:r>
      <w:r>
        <w:rPr>
          <w:rFonts w:eastAsia="Times New Roman" w:cs="Times New Roman" w:ascii="Verdana" w:hAnsi="Verdana"/>
          <w:b/>
          <w:bCs/>
          <w:i/>
          <w:iCs/>
          <w:color w:val="303030"/>
          <w:sz w:val="18"/>
          <w:szCs w:val="18"/>
          <w:lang w:eastAsia="fr-FR"/>
        </w:rPr>
        <w:br/>
        <w:t>=&gt; 0/1</w:t>
      </w:r>
    </w:p>
    <w:p>
      <w:pPr>
        <w:pStyle w:val="Normal"/>
        <w:numPr>
          <w:ilvl w:val="0"/>
          <w:numId w:val="12"/>
        </w:numPr>
        <w:shd w:val="clear" w:color="auto" w:fill="FFFFFF"/>
        <w:spacing w:lineRule="auto" w:line="240" w:beforeAutospacing="1" w:afterAutospacing="1"/>
        <w:rPr/>
      </w:pPr>
      <w:r>
        <w:drawing>
          <wp:anchor behindDoc="0" distT="0" distB="0" distL="0" distR="0" simplePos="0" locked="0" layoutInCell="1" allowOverlap="1" relativeHeight="14">
            <wp:simplePos x="0" y="0"/>
            <wp:positionH relativeFrom="column">
              <wp:posOffset>441960</wp:posOffset>
            </wp:positionH>
            <wp:positionV relativeFrom="paragraph">
              <wp:posOffset>312420</wp:posOffset>
            </wp:positionV>
            <wp:extent cx="5532120" cy="55181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5532120" cy="55181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contraindre les éléments de ma vue, avec du binding FXML. [sur 1 point]</w:t>
        <w:br/>
      </w:r>
      <w:ins w:id="1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bind des objets en FXML pour le master détail,</w:t>
      </w:r>
      <w:bookmarkStart w:id="26" w:name="spans0e21"/>
      <w:bookmarkEnd w:id="26"/>
      <w:r>
        <w:rPr>
          <w:rFonts w:eastAsia="Times New Roman" w:cs="Times New Roman" w:ascii="Yu Gothic" w:hAnsi="Yu Gothic"/>
          <w:b/>
          <w:bCs/>
          <w:i w:val="false"/>
          <w:iCs/>
          <w:caps w:val="false"/>
          <w:smallCaps w:val="false"/>
          <w:color w:val="3F3FBE"/>
          <w:spacing w:val="0"/>
          <w:sz w:val="20"/>
          <w:szCs w:val="20"/>
          <w:u w:val="none"/>
          <w:lang w:eastAsia="fr-FR"/>
        </w:rPr>
        <w:t>c'est-à-dire</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entre la liste</w:t>
      </w:r>
      <w:bookmarkStart w:id="27" w:name="spans0e31"/>
      <w:bookmarkEnd w:id="27"/>
      <w:r>
        <w:rPr>
          <w:rFonts w:eastAsia="Times New Roman" w:cs="Times New Roman" w:ascii="Yu Gothic" w:hAnsi="Yu Gothic"/>
          <w:b/>
          <w:bCs/>
          <w:i w:val="false"/>
          <w:iCs/>
          <w:caps w:val="false"/>
          <w:smallCaps w:val="false"/>
          <w:color w:val="3F3FBE"/>
          <w:spacing w:val="0"/>
          <w:sz w:val="20"/>
          <w:szCs w:val="20"/>
          <w:u w:val="none"/>
          <w:lang w:eastAsia="fr-FR"/>
        </w:rPr>
        <w:t xml:space="preserve"> à</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gauche et les éléments de droite, les objets sont</w:t>
      </w:r>
      <w:bookmarkStart w:id="28" w:name="spans0e41"/>
      <w:bookmarkEnd w:id="28"/>
      <w:r>
        <w:rPr>
          <w:rFonts w:eastAsia="Times New Roman" w:cs="Times New Roman" w:ascii="Yu Gothic" w:hAnsi="Yu Gothic"/>
          <w:b/>
          <w:bCs/>
          <w:i w:val="false"/>
          <w:iCs/>
          <w:caps w:val="false"/>
          <w:smallCaps w:val="false"/>
          <w:color w:val="3F3FBE"/>
          <w:spacing w:val="0"/>
          <w:sz w:val="20"/>
          <w:szCs w:val="20"/>
          <w:u w:val="none"/>
          <w:lang w:eastAsia="fr-FR"/>
        </w:rPr>
        <w:t xml:space="preserve"> binds</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grâce</w:t>
      </w:r>
      <w:bookmarkStart w:id="29" w:name="spans0e51"/>
      <w:bookmarkEnd w:id="29"/>
      <w:r>
        <w:rPr>
          <w:rFonts w:eastAsia="Times New Roman" w:cs="Times New Roman" w:ascii="Yu Gothic" w:hAnsi="Yu Gothic"/>
          <w:b/>
          <w:bCs/>
          <w:i w:val="false"/>
          <w:iCs/>
          <w:caps w:val="false"/>
          <w:smallCaps w:val="false"/>
          <w:color w:val="3F3FBE"/>
          <w:spacing w:val="0"/>
          <w:sz w:val="20"/>
          <w:szCs w:val="20"/>
          <w:u w:val="none"/>
          <w:lang w:eastAsia="fr-FR"/>
        </w:rPr>
        <w:t xml:space="preserve"> à</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la balise items.</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0/1</w:t>
      </w:r>
    </w:p>
    <w:p>
      <w:pPr>
        <w:pStyle w:val="Normal"/>
        <w:numPr>
          <w:ilvl w:val="0"/>
          <w:numId w:val="13"/>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définir et utiliser une classe abstraite. [sur 0.5 point]</w:t>
        <w:br/>
      </w:r>
      <w:ins w:id="1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0/0.5</w:t>
      </w:r>
    </w:p>
    <w:p>
      <w:pPr>
        <w:pStyle w:val="Normal"/>
        <w:numPr>
          <w:ilvl w:val="0"/>
          <w:numId w:val="14"/>
        </w:numPr>
        <w:shd w:val="clear" w:color="auto" w:fill="FFFFFF"/>
        <w:spacing w:lineRule="auto" w:line="240" w:beforeAutospacing="1" w:afterAutospacing="1"/>
        <w:rPr/>
      </w:pPr>
      <w:r>
        <w:drawing>
          <wp:anchor behindDoc="0" distT="0" distB="0" distL="0" distR="0" simplePos="0" locked="0" layoutInCell="1" allowOverlap="1" relativeHeight="15">
            <wp:simplePos x="0" y="0"/>
            <wp:positionH relativeFrom="column">
              <wp:posOffset>3295650</wp:posOffset>
            </wp:positionH>
            <wp:positionV relativeFrom="paragraph">
              <wp:posOffset>318135</wp:posOffset>
            </wp:positionV>
            <wp:extent cx="3025140" cy="60198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3025140" cy="60198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et utiliser une interface. [sur 0.5 point]</w:t>
        <w:br/>
      </w:r>
      <w:ins w:id="13"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val="false"/>
          <w:caps w:val="false"/>
          <w:smallCaps w:val="false"/>
          <w:color w:val="3F3FBE"/>
          <w:spacing w:val="0"/>
          <w:sz w:val="20"/>
          <w:szCs w:val="20"/>
          <w:u w:val="none"/>
          <w:lang w:eastAsia="fr-FR"/>
        </w:rPr>
        <w:t>Nous utilisons une interface</w:t>
      </w:r>
      <w:bookmarkStart w:id="30" w:name="spans0e05"/>
      <w:bookmarkEnd w:id="30"/>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Iscore qui implémente Score</w:t>
      </w:r>
      <w:r>
        <w:rPr>
          <w:rFonts w:eastAsia="Times New Roman" w:cs="Times New Roman" w:ascii="Yu Gothic" w:hAnsi="Yu Gothic"/>
          <w:b/>
          <w:bCs/>
          <w:i w:val="false"/>
          <w:iCs w:val="false"/>
          <w:color w:val="3F3FBE"/>
          <w:sz w:val="20"/>
          <w:szCs w:val="20"/>
          <w:u w:val="none"/>
          <w:lang w:eastAsia="fr-FR"/>
        </w:rPr>
        <w:br/>
      </w:r>
      <w:r>
        <w:rPr>
          <w:rFonts w:eastAsia="Times New Roman" w:cs="Times New Roman" w:ascii="Yu Gothic" w:hAnsi="Yu Gothic"/>
          <w:b/>
          <w:bCs/>
          <w:i w:val="false"/>
          <w:iCs w:val="false"/>
          <w:caps w:val="false"/>
          <w:smallCaps w:val="false"/>
          <w:color w:val="3F3FBE"/>
          <w:spacing w:val="0"/>
          <w:sz w:val="20"/>
          <w:szCs w:val="20"/>
          <w:u w:val="none"/>
          <w:lang w:eastAsia="fr-FR"/>
        </w:rPr>
        <w:t xml:space="preserve">Elle permet d’avoir accès au getter et </w:t>
      </w:r>
      <w:r>
        <w:rPr>
          <w:rFonts w:eastAsia="Times New Roman" w:cs="Times New Roman" w:ascii="Yu Gothic" w:hAnsi="Yu Gothic"/>
          <w:b/>
          <w:bCs/>
          <w:i w:val="false"/>
          <w:iCs w:val="false"/>
          <w:caps w:val="false"/>
          <w:smallCaps w:val="false"/>
          <w:color w:val="3F3FBE"/>
          <w:spacing w:val="0"/>
          <w:sz w:val="20"/>
          <w:szCs w:val="20"/>
          <w:u w:val="none"/>
          <w:lang w:eastAsia="fr-FR"/>
        </w:rPr>
        <w:t>setteur</w:t>
      </w:r>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du pseudo et du score</w:t>
      </w:r>
      <w:r>
        <w:rPr>
          <w:rFonts w:eastAsia="Times New Roman" w:cs="Times New Roman" w:ascii="Yu Gothic" w:hAnsi="Yu Gothic"/>
          <w:b/>
          <w:bCs/>
          <w:i w:val="false"/>
          <w:iCs w:val="false"/>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0/0.5</w:t>
      </w:r>
    </w:p>
    <w:p>
      <w:pPr>
        <w:pStyle w:val="Normal"/>
        <w:numPr>
          <w:ilvl w:val="0"/>
          <w:numId w:val="15"/>
        </w:numPr>
        <w:shd w:val="clear" w:color="auto" w:fill="FFFFFF"/>
        <w:spacing w:lineRule="auto" w:line="240" w:beforeAutospacing="1" w:afterAutospacing="1"/>
        <w:rPr/>
      </w:pPr>
      <w:r>
        <w:drawing>
          <wp:anchor behindDoc="0" distT="0" distB="0" distL="0" distR="0" simplePos="0" locked="0" layoutInCell="1" allowOverlap="1" relativeHeight="16">
            <wp:simplePos x="0" y="0"/>
            <wp:positionH relativeFrom="column">
              <wp:posOffset>3810000</wp:posOffset>
            </wp:positionH>
            <wp:positionV relativeFrom="paragraph">
              <wp:posOffset>144780</wp:posOffset>
            </wp:positionV>
            <wp:extent cx="2057400" cy="79248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2057400" cy="79248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un attribut de classe. [sur 0.5 point]</w:t>
        <w:br/>
      </w:r>
      <w:ins w:id="14"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Dans la plupart</w:t>
      </w:r>
      <w:bookmarkStart w:id="31" w:name="spans0e06"/>
      <w:bookmarkEnd w:id="31"/>
      <w:r>
        <w:rPr>
          <w:rFonts w:eastAsia="Times New Roman" w:cs="Times New Roman" w:ascii="Yu Gothic" w:hAnsi="Yu Gothic"/>
          <w:b/>
          <w:bCs/>
          <w:i w:val="false"/>
          <w:iCs/>
          <w:caps w:val="false"/>
          <w:smallCaps w:val="false"/>
          <w:color w:val="3F3FBE"/>
          <w:spacing w:val="0"/>
          <w:sz w:val="20"/>
          <w:szCs w:val="20"/>
          <w:u w:val="none"/>
          <w:lang w:eastAsia="fr-FR"/>
        </w:rPr>
        <w:t xml:space="preserve"> de nos classes</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nous avons des attributs. Nous les avons déclaré pour pouvoir les</w:t>
      </w:r>
      <w:bookmarkStart w:id="32" w:name="spans1e04"/>
      <w:bookmarkEnd w:id="32"/>
      <w:r>
        <w:rPr>
          <w:rFonts w:eastAsia="Times New Roman" w:cs="Times New Roman" w:ascii="Yu Gothic" w:hAnsi="Yu Gothic"/>
          <w:b/>
          <w:bCs/>
          <w:i w:val="false"/>
          <w:iCs/>
          <w:caps w:val="false"/>
          <w:smallCaps w:val="false"/>
          <w:color w:val="3F3FBE"/>
          <w:spacing w:val="0"/>
          <w:sz w:val="20"/>
          <w:szCs w:val="20"/>
          <w:u w:val="none"/>
          <w:lang w:eastAsia="fr-FR"/>
        </w:rPr>
        <w:t xml:space="preserve"> utiliser</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dans la suite du code. Il faut donner sa visibilité, son type puis son nom.</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0/0.5</w:t>
      </w:r>
    </w:p>
    <w:p>
      <w:pPr>
        <w:pStyle w:val="Normal"/>
        <w:numPr>
          <w:ilvl w:val="0"/>
          <w:numId w:val="16"/>
        </w:numPr>
        <w:shd w:val="clear" w:color="auto" w:fill="FFFFFF"/>
        <w:spacing w:lineRule="auto" w:line="240" w:beforeAutospacing="1" w:afterAutospacing="1"/>
        <w:rPr/>
      </w:pPr>
      <w:r>
        <w:drawing>
          <wp:anchor behindDoc="0" distT="0" distB="0" distL="0" distR="0" simplePos="0" locked="0" layoutInCell="1" allowOverlap="1" relativeHeight="17">
            <wp:simplePos x="0" y="0"/>
            <wp:positionH relativeFrom="column">
              <wp:posOffset>3188970</wp:posOffset>
            </wp:positionH>
            <wp:positionV relativeFrom="paragraph">
              <wp:posOffset>1938655</wp:posOffset>
            </wp:positionV>
            <wp:extent cx="3147695" cy="168275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3147695" cy="168275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une CellFactory fabriquant des cellules qui se mettent à jour au changement du modèle. [sur 2 points]</w:t>
        <w:br/>
      </w:r>
      <w:ins w:id="15"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val="false"/>
          <w:caps w:val="false"/>
          <w:smallCaps w:val="false"/>
          <w:color w:val="3F3FBE"/>
          <w:spacing w:val="0"/>
          <w:sz w:val="20"/>
          <w:szCs w:val="20"/>
          <w:u w:val="none"/>
          <w:lang w:eastAsia="fr-FR"/>
        </w:rPr>
        <w:t>Elle est utilisée pour produire une cellule destinée à afficher chaque valeur visible de la liste. Nous l’utilisons pour l’affichage des valeurs de la liste view</w:t>
      </w:r>
      <w:bookmarkStart w:id="33" w:name="spans0e07"/>
      <w:bookmarkEnd w:id="33"/>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dans nos deux masters détails</w:t>
      </w:r>
      <w:bookmarkStart w:id="34" w:name="spans0e12"/>
      <w:bookmarkEnd w:id="34"/>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c'est-à-dire celui de la sélection de personnage et celui de la sélection de la nourriture. </w:t>
      </w:r>
      <w:r>
        <w:rPr>
          <w:rFonts w:eastAsia="Times New Roman" w:cs="Times New Roman" w:ascii="Verdana" w:hAnsi="Verdana"/>
          <w:b/>
          <w:bCs/>
          <w:i/>
          <w:iCs/>
          <w:color w:val="303030"/>
          <w:sz w:val="18"/>
          <w:szCs w:val="18"/>
          <w:lang w:eastAsia="fr-FR"/>
        </w:rPr>
        <w:br/>
        <w:t>=&gt; 0/2</w:t>
      </w:r>
    </w:p>
    <w:p>
      <w:pPr>
        <w:pStyle w:val="Normal"/>
        <w:numPr>
          <w:ilvl w:val="0"/>
          <w:numId w:val="17"/>
        </w:numPr>
        <w:shd w:val="clear" w:color="auto" w:fill="FFFFFF"/>
        <w:spacing w:lineRule="auto" w:line="240" w:beforeAutospacing="1" w:afterAutospacing="1"/>
        <w:rPr/>
      </w:pPr>
      <w:r>
        <w:drawing>
          <wp:anchor behindDoc="0" distT="0" distB="0" distL="0" distR="0" simplePos="0" locked="0" layoutInCell="1" allowOverlap="1" relativeHeight="18">
            <wp:simplePos x="0" y="0"/>
            <wp:positionH relativeFrom="column">
              <wp:posOffset>2745105</wp:posOffset>
            </wp:positionH>
            <wp:positionV relativeFrom="paragraph">
              <wp:posOffset>190500</wp:posOffset>
            </wp:positionV>
            <wp:extent cx="3593465" cy="85280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3593465" cy="85280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une méthode de classe. [sur 0.5 point]</w:t>
        <w:br/>
      </w:r>
      <w:ins w:id="16"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Dans quasi toutes nos classes nous utilisons des méthodes.</w:t>
      </w:r>
      <w:r>
        <w:rPr>
          <w:rFonts w:eastAsia="Times New Roman" w:cs="Times New Roman" w:ascii="Verdana" w:hAnsi="Verdana"/>
          <w:b/>
          <w:bCs/>
          <w:i/>
          <w:iCs/>
          <w:color w:val="303030"/>
          <w:sz w:val="18"/>
          <w:szCs w:val="18"/>
          <w:lang w:eastAsia="fr-FR"/>
        </w:rPr>
        <w:br/>
        <w:t>=&gt; 0/0.5</w:t>
      </w:r>
    </w:p>
    <w:p>
      <w:pPr>
        <w:pStyle w:val="Normal"/>
        <w:numPr>
          <w:ilvl w:val="0"/>
          <w:numId w:val="18"/>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définir une variable ou un attribut constant. [sur 0.5 point]</w:t>
        <w:br/>
      </w:r>
      <w:ins w:id="17"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303030"/>
          <w:sz w:val="18"/>
          <w:szCs w:val="18"/>
          <w:lang w:eastAsia="fr-FR"/>
        </w:rPr>
        <w:br/>
        <w:t>=&gt; 0/0.5</w:t>
      </w:r>
    </w:p>
    <w:p>
      <w:pPr>
        <w:pStyle w:val="Normal"/>
        <w:numPr>
          <w:ilvl w:val="0"/>
          <w:numId w:val="19"/>
        </w:numPr>
        <w:shd w:val="clear" w:color="auto" w:fill="FFFFFF"/>
        <w:spacing w:lineRule="auto" w:line="240" w:beforeAutospacing="1" w:afterAutospacing="1"/>
        <w:rPr/>
      </w:pPr>
      <w:r>
        <w:drawing>
          <wp:anchor behindDoc="0" distT="0" distB="0" distL="0" distR="0" simplePos="0" locked="0" layoutInCell="1" allowOverlap="1" relativeHeight="19">
            <wp:simplePos x="0" y="0"/>
            <wp:positionH relativeFrom="column">
              <wp:posOffset>2217420</wp:posOffset>
            </wp:positionH>
            <wp:positionV relativeFrom="paragraph">
              <wp:posOffset>400050</wp:posOffset>
            </wp:positionV>
            <wp:extent cx="4130675" cy="165227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130675" cy="165227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attraper et laisser passer une exception. [sur 1 point]</w:t>
        <w:br/>
      </w:r>
      <w:ins w:id="18"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utilisons une exception car quand nous arrivons sur cette page, il faut vérifier si le pseudo a bien été rentré. c’est pourquoi nous levons une</w:t>
      </w:r>
      <w:bookmarkStart w:id="35" w:name="spans0e08"/>
      <w:bookmarkEnd w:id="35"/>
      <w:r>
        <w:rPr>
          <w:rFonts w:eastAsia="Times New Roman" w:cs="Times New Roman" w:ascii="Yu Gothic" w:hAnsi="Yu Gothic"/>
          <w:b/>
          <w:bCs/>
          <w:i w:val="false"/>
          <w:iCs/>
          <w:caps w:val="false"/>
          <w:smallCaps w:val="false"/>
          <w:color w:val="3F3FBE"/>
          <w:spacing w:val="0"/>
          <w:sz w:val="20"/>
          <w:szCs w:val="20"/>
          <w:u w:val="none"/>
          <w:lang w:eastAsia="fr-FR"/>
        </w:rPr>
        <w:t xml:space="preserve"> exception</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si aucun pseudo n’est rentré. Donc nous l’avons défini comme sur l’image. Nous l’attrapons lorsque aucun pseudo n’est écrit et nous la laissons passer lorsqu’un pseudo est écrit.</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0/1</w:t>
      </w:r>
    </w:p>
    <w:p>
      <w:pPr>
        <w:pStyle w:val="Normal"/>
        <w:numPr>
          <w:ilvl w:val="0"/>
          <w:numId w:val="20"/>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développer ma propre interface pour qu’elle soit utilisée en lambda-expression. [sur 0.5 point]</w:t>
        <w:br/>
      </w:r>
      <w:ins w:id="19"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0/0.5</w:t>
      </w:r>
    </w:p>
    <w:p>
      <w:pPr>
        <w:pStyle w:val="Normal"/>
        <w:numPr>
          <w:ilvl w:val="0"/>
          <w:numId w:val="21"/>
        </w:numPr>
        <w:shd w:val="clear" w:color="auto" w:fill="FFFFFF"/>
        <w:spacing w:lineRule="auto" w:line="240" w:beforeAutospacing="1" w:afterAutospacing="1"/>
        <w:rPr/>
      </w:pPr>
      <w:r>
        <w:drawing>
          <wp:anchor behindDoc="0" distT="0" distB="0" distL="0" distR="0" simplePos="0" locked="0" layoutInCell="1" allowOverlap="1" relativeHeight="20">
            <wp:simplePos x="0" y="0"/>
            <wp:positionH relativeFrom="column">
              <wp:posOffset>566420</wp:posOffset>
            </wp:positionH>
            <wp:positionV relativeFrom="paragraph">
              <wp:posOffset>417830</wp:posOffset>
            </wp:positionV>
            <wp:extent cx="4993005" cy="128206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993005" cy="128206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développer une application graphique en JavaFX en utilisant FXML. [sur 1 point]</w:t>
        <w:br/>
      </w:r>
      <w:ins w:id="20"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303030"/>
          <w:sz w:val="18"/>
          <w:szCs w:val="18"/>
          <w:lang w:eastAsia="fr-FR"/>
        </w:rPr>
        <w:b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widowControl/>
        <w:shd w:val="clear" w:color="auto" w:fill="FFFFFF"/>
        <w:bidi w:val="0"/>
        <w:spacing w:lineRule="auto" w:line="240" w:beforeAutospacing="1" w:afterAutospacing="1"/>
        <w:ind w:left="680" w:right="0" w:hanging="0"/>
        <w:jc w:val="left"/>
        <w:rPr/>
      </w:pPr>
      <w:r>
        <w:rPr>
          <w:rFonts w:eastAsia="Times New Roman" w:cs="Times New Roman" w:ascii="Yu Gothic" w:hAnsi="Yu Gothic"/>
          <w:b/>
          <w:bCs/>
          <w:i w:val="false"/>
          <w:iCs w:val="false"/>
          <w:color w:val="3F3FBE"/>
          <w:sz w:val="20"/>
          <w:szCs w:val="20"/>
          <w:lang w:eastAsia="fr-FR"/>
        </w:rPr>
        <w:tab/>
      </w:r>
      <w:r>
        <w:rPr>
          <w:rFonts w:eastAsia="Times New Roman" w:cs="Times New Roman" w:ascii="Yu Gothic" w:hAnsi="Yu Gothic"/>
          <w:b/>
          <w:bCs/>
          <w:i w:val="false"/>
          <w:iCs w:val="false"/>
          <w:caps w:val="false"/>
          <w:smallCaps w:val="false"/>
          <w:color w:val="3F3FBE"/>
          <w:spacing w:val="0"/>
          <w:sz w:val="20"/>
          <w:szCs w:val="20"/>
          <w:u w:val="none"/>
          <w:lang w:eastAsia="fr-FR"/>
        </w:rPr>
        <w:t>Nous avons fait</w:t>
      </w:r>
      <w:bookmarkStart w:id="36" w:name="spans0e09"/>
      <w:bookmarkEnd w:id="36"/>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toutes nos interfaces graphiques en FXML dans l’application sauf l’application de jeu qui passe directement sur du code java.</w:t>
      </w:r>
      <w:bookmarkStart w:id="37" w:name="spans1e05"/>
      <w:bookmarkEnd w:id="37"/>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w:t>
      </w:r>
      <w:r>
        <w:rPr>
          <w:rFonts w:eastAsia="Times New Roman" w:cs="Times New Roman" w:ascii="Yu Gothic" w:hAnsi="Yu Gothic"/>
          <w:b/>
          <w:bCs/>
          <w:i w:val="false"/>
          <w:iCs w:val="false"/>
          <w:caps w:val="false"/>
          <w:smallCaps w:val="false"/>
          <w:color w:val="3F3FBE"/>
          <w:spacing w:val="0"/>
          <w:sz w:val="20"/>
          <w:szCs w:val="20"/>
          <w:u w:val="none"/>
          <w:lang w:eastAsia="fr-FR"/>
        </w:rPr>
        <w:t xml:space="preserve">L’image de </w:t>
      </w:r>
      <w:r>
        <w:rPr>
          <w:rFonts w:eastAsia="Times New Roman" w:cs="Times New Roman" w:ascii="Yu Gothic" w:hAnsi="Yu Gothic"/>
          <w:b/>
          <w:bCs/>
          <w:i w:val="false"/>
          <w:iCs w:val="false"/>
          <w:caps w:val="false"/>
          <w:smallCaps w:val="false"/>
          <w:color w:val="3F3FBE"/>
          <w:spacing w:val="0"/>
          <w:sz w:val="20"/>
          <w:szCs w:val="20"/>
          <w:u w:val="none"/>
          <w:lang w:eastAsia="fr-FR"/>
        </w:rPr>
        <w:t>code est du FXML et celui-ci permet d’afficher l’interface que vous voyez ici.</w:t>
      </w:r>
      <w:r>
        <w:rPr>
          <w:rFonts w:eastAsia="Times New Roman" w:cs="Times New Roman" w:ascii="Yu Gothic" w:hAnsi="Yu Gothic"/>
          <w:b/>
          <w:bCs/>
          <w:i w:val="false"/>
          <w:iCs w:val="false"/>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42">
            <wp:simplePos x="0" y="0"/>
            <wp:positionH relativeFrom="column">
              <wp:posOffset>3353435</wp:posOffset>
            </wp:positionH>
            <wp:positionV relativeFrom="paragraph">
              <wp:posOffset>-64135</wp:posOffset>
            </wp:positionV>
            <wp:extent cx="2943860" cy="249237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2943860" cy="2492375"/>
                    </a:xfrm>
                    <a:prstGeom prst="rect">
                      <a:avLst/>
                    </a:prstGeom>
                  </pic:spPr>
                </pic:pic>
              </a:graphicData>
            </a:graphic>
          </wp:anchor>
        </w:drawing>
      </w:r>
      <w:r>
        <w:rPr>
          <w:rFonts w:eastAsia="Times New Roman" w:cs="Times New Roman" w:ascii="Verdana" w:hAnsi="Verdana"/>
          <w:b/>
          <w:bCs/>
          <w:i/>
          <w:iCs/>
          <w:color w:val="303030"/>
          <w:sz w:val="18"/>
          <w:szCs w:val="18"/>
          <w:lang w:eastAsia="fr-FR"/>
        </w:rPr>
        <w:t>=</w:t>
      </w:r>
      <w:r>
        <w:rPr>
          <w:rFonts w:eastAsia="Times New Roman" w:cs="Times New Roman" w:ascii="Verdana" w:hAnsi="Verdana"/>
          <w:b/>
          <w:bCs/>
          <w:i/>
          <w:iCs/>
          <w:color w:val="303030"/>
          <w:sz w:val="18"/>
          <w:szCs w:val="18"/>
          <w:lang w:eastAsia="fr-FR"/>
        </w:rPr>
        <w:t>&gt; 0/1</w:t>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
    </w:p>
    <w:p>
      <w:pPr>
        <w:pStyle w:val="Normal"/>
        <w:shd w:val="clear" w:color="auto" w:fill="FFFFFF"/>
        <w:spacing w:lineRule="auto" w:line="240" w:beforeAutospacing="1" w:afterAutospacing="1"/>
        <w:rPr/>
      </w:pPr>
      <w:r>
        <w:rPr>
          <w:rFonts w:eastAsia="Times New Roman" w:cs="Times New Roman" w:ascii="Verdana" w:hAnsi="Verdana"/>
          <w:color w:val="303030"/>
          <w:sz w:val="18"/>
          <w:szCs w:val="18"/>
          <w:lang w:eastAsia="fr-FR"/>
        </w:rPr>
        <w:t xml:space="preserve"> </w:t>
      </w:r>
    </w:p>
    <w:p>
      <w:pPr>
        <w:pStyle w:val="Normal"/>
        <w:numPr>
          <w:ilvl w:val="0"/>
          <w:numId w:val="22"/>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éviter la duplication de code. [sur 1 point]</w:t>
        <w:br/>
      </w:r>
      <w:ins w:id="2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0/1</w:t>
      </w:r>
    </w:p>
    <w:p>
      <w:pPr>
        <w:pStyle w:val="Normal"/>
        <w:numPr>
          <w:ilvl w:val="0"/>
          <w:numId w:val="23"/>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hiérarchiser mes classes pour spécialiser leur comportement. [sur 2 points]</w:t>
        <w:br/>
      </w:r>
      <w:ins w:id="2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 xml:space="preserve">Nous avons fait des packages comme nous l’avons dit dans une explication précédente. </w:t>
      </w:r>
      <w:r>
        <w:rPr>
          <w:rFonts w:eastAsia="Times New Roman" w:cs="Times New Roman" w:ascii="Yu Gothic" w:hAnsi="Yu Gothic"/>
          <w:b/>
          <w:bCs/>
          <w:i w:val="false"/>
          <w:iCs/>
          <w:caps w:val="false"/>
          <w:smallCaps w:val="false"/>
          <w:color w:val="3F3FBE"/>
          <w:spacing w:val="0"/>
          <w:sz w:val="20"/>
          <w:szCs w:val="20"/>
          <w:u w:val="none"/>
          <w:lang w:eastAsia="fr-FR"/>
        </w:rPr>
        <w:t>C</w:t>
      </w:r>
      <w:r>
        <w:rPr>
          <w:rFonts w:eastAsia="Times New Roman" w:cs="Times New Roman" w:ascii="Yu Gothic" w:hAnsi="Yu Gothic"/>
          <w:b/>
          <w:bCs/>
          <w:i w:val="false"/>
          <w:iCs/>
          <w:caps w:val="false"/>
          <w:smallCaps w:val="false"/>
          <w:color w:val="3F3FBE"/>
          <w:spacing w:val="0"/>
          <w:sz w:val="20"/>
          <w:szCs w:val="20"/>
          <w:u w:val="none"/>
          <w:lang w:eastAsia="fr-FR"/>
        </w:rPr>
        <w:t>’est pourquoi </w:t>
      </w:r>
      <w:bookmarkStart w:id="38" w:name="spans0e010"/>
      <w:bookmarkEnd w:id="38"/>
      <w:r>
        <w:rPr>
          <w:rFonts w:eastAsia="Times New Roman" w:cs="Times New Roman" w:ascii="Yu Gothic" w:hAnsi="Yu Gothic"/>
          <w:b/>
          <w:bCs/>
          <w:i w:val="false"/>
          <w:iCs/>
          <w:caps w:val="false"/>
          <w:smallCaps w:val="false"/>
          <w:color w:val="3F3FBE"/>
          <w:spacing w:val="0"/>
          <w:sz w:val="20"/>
          <w:szCs w:val="20"/>
          <w:u w:val="none"/>
          <w:lang w:eastAsia="fr-FR"/>
        </w:rPr>
        <w:t>ce package montre la hiérarchisation car chaque package regroupe une hiérarchie de fonctionnalité.</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0/2</w:t>
      </w:r>
    </w:p>
    <w:p>
      <w:pPr>
        <w:pStyle w:val="Normal"/>
        <w:numPr>
          <w:ilvl w:val="0"/>
          <w:numId w:val="24"/>
        </w:numPr>
        <w:shd w:val="clear" w:color="auto" w:fill="FFFFFF"/>
        <w:spacing w:lineRule="auto" w:line="240" w:beforeAutospacing="1" w:afterAutospacing="1"/>
        <w:rPr/>
      </w:pPr>
      <w:r>
        <w:drawing>
          <wp:anchor behindDoc="0" distT="0" distB="0" distL="0" distR="0" simplePos="0" locked="0" layoutInCell="1" allowOverlap="1" relativeHeight="21">
            <wp:simplePos x="0" y="0"/>
            <wp:positionH relativeFrom="column">
              <wp:posOffset>2556510</wp:posOffset>
            </wp:positionH>
            <wp:positionV relativeFrom="paragraph">
              <wp:posOffset>346710</wp:posOffset>
            </wp:positionV>
            <wp:extent cx="3532505" cy="1243965"/>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3532505" cy="124396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intercepter des évènements en provenance de la fenêtre JavaFX. [sur 2 points]</w:t>
        <w:br/>
      </w:r>
      <w:ins w:id="23"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w:t>
      </w:r>
      <w:bookmarkStart w:id="39" w:name="spans0e011"/>
      <w:bookmarkEnd w:id="39"/>
      <w:r>
        <w:rPr>
          <w:rFonts w:eastAsia="Times New Roman" w:cs="Times New Roman" w:ascii="Yu Gothic" w:hAnsi="Yu Gothic"/>
          <w:b/>
          <w:bCs/>
          <w:i w:val="false"/>
          <w:iCs/>
          <w:caps w:val="false"/>
          <w:smallCaps w:val="false"/>
          <w:color w:val="3F3FBE"/>
          <w:spacing w:val="0"/>
          <w:sz w:val="20"/>
          <w:szCs w:val="20"/>
          <w:u w:val="none"/>
          <w:lang w:eastAsia="fr-FR"/>
        </w:rPr>
        <w:t xml:space="preserve"> intercepté</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un objet</w:t>
      </w:r>
      <w:bookmarkStart w:id="40" w:name="spans0e13"/>
      <w:bookmarkEnd w:id="40"/>
      <w:r>
        <w:rPr>
          <w:rFonts w:eastAsia="Times New Roman" w:cs="Times New Roman" w:ascii="Yu Gothic" w:hAnsi="Yu Gothic"/>
          <w:b/>
          <w:bCs/>
          <w:i w:val="false"/>
          <w:iCs/>
          <w:caps w:val="false"/>
          <w:smallCaps w:val="false"/>
          <w:color w:val="3F3FBE"/>
          <w:spacing w:val="0"/>
          <w:sz w:val="20"/>
          <w:szCs w:val="20"/>
          <w:u w:val="none"/>
          <w:lang w:eastAsia="fr-FR"/>
        </w:rPr>
        <w:t xml:space="preserve"> c'est-à-dire</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dans la page d’identification. Le joueur doit</w:t>
      </w:r>
      <w:bookmarkStart w:id="41" w:name="spans1e06"/>
      <w:bookmarkEnd w:id="41"/>
      <w:r>
        <w:rPr>
          <w:rFonts w:eastAsia="Times New Roman" w:cs="Times New Roman" w:ascii="Yu Gothic" w:hAnsi="Yu Gothic"/>
          <w:b/>
          <w:bCs/>
          <w:i w:val="false"/>
          <w:iCs/>
          <w:caps w:val="false"/>
          <w:smallCaps w:val="false"/>
          <w:color w:val="3F3FBE"/>
          <w:spacing w:val="0"/>
          <w:sz w:val="20"/>
          <w:szCs w:val="20"/>
          <w:u w:val="none"/>
          <w:lang w:eastAsia="fr-FR"/>
        </w:rPr>
        <w:t xml:space="preserve"> rentrer</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son pseudo. Nous l’interceptons car nous</w:t>
      </w:r>
      <w:bookmarkStart w:id="42" w:name="spans2e01"/>
      <w:bookmarkEnd w:id="42"/>
      <w:r>
        <w:rPr>
          <w:rFonts w:eastAsia="Times New Roman" w:cs="Times New Roman" w:ascii="Yu Gothic" w:hAnsi="Yu Gothic"/>
          <w:b/>
          <w:bCs/>
          <w:i w:val="false"/>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 xml:space="preserve">avons une </w:t>
      </w:r>
      <w:r>
        <w:rPr>
          <w:rFonts w:eastAsia="Times New Roman" w:cs="Times New Roman" w:ascii="Yu Gothic" w:hAnsi="Yu Gothic"/>
          <w:b/>
          <w:bCs/>
          <w:i w:val="false"/>
          <w:iCs/>
          <w:caps w:val="false"/>
          <w:smallCaps w:val="false"/>
          <w:color w:val="3F3FBE"/>
          <w:spacing w:val="0"/>
          <w:sz w:val="20"/>
          <w:szCs w:val="20"/>
          <w:u w:val="none"/>
          <w:lang w:eastAsia="fr-FR"/>
        </w:rPr>
        <w:t xml:space="preserve"> récupération</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dans la classe pour le garder en mémoire. Nous utilisons donc un évènement en provenance de la fenêtre connexion. Pour pouvoir la</w:t>
      </w:r>
      <w:bookmarkStart w:id="43" w:name="spans3e01"/>
      <w:bookmarkEnd w:id="43"/>
      <w:r>
        <w:rPr>
          <w:rFonts w:eastAsia="Times New Roman" w:cs="Times New Roman" w:ascii="Yu Gothic" w:hAnsi="Yu Gothic"/>
          <w:b/>
          <w:bCs/>
          <w:i w:val="false"/>
          <w:iCs/>
          <w:caps w:val="false"/>
          <w:smallCaps w:val="false"/>
          <w:color w:val="3F3FBE"/>
          <w:spacing w:val="0"/>
          <w:sz w:val="20"/>
          <w:szCs w:val="20"/>
          <w:u w:val="none"/>
          <w:lang w:eastAsia="fr-FR"/>
        </w:rPr>
        <w:t xml:space="preserve"> réutiliser</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 xml:space="preserve">ensuite sur la fenêtre suivante pour réécrire le pseudo qui a été récupéré. Exemple : sur l’image de code c’est l’affichage du pseudo qui a été </w:t>
      </w:r>
      <w:r>
        <w:rPr>
          <w:rFonts w:eastAsia="Times New Roman" w:cs="Times New Roman" w:ascii="Yu Gothic" w:hAnsi="Yu Gothic"/>
          <w:b/>
          <w:bCs/>
          <w:i w:val="false"/>
          <w:iCs/>
          <w:caps w:val="false"/>
          <w:smallCaps w:val="false"/>
          <w:color w:val="3F3FBE"/>
          <w:spacing w:val="0"/>
          <w:sz w:val="20"/>
          <w:szCs w:val="20"/>
          <w:u w:val="none"/>
          <w:lang w:eastAsia="fr-FR"/>
        </w:rPr>
        <w:t>é</w:t>
      </w:r>
      <w:r>
        <w:rPr>
          <w:rFonts w:eastAsia="Times New Roman" w:cs="Times New Roman" w:ascii="Yu Gothic" w:hAnsi="Yu Gothic"/>
          <w:b/>
          <w:bCs/>
          <w:i w:val="false"/>
          <w:iCs/>
          <w:caps w:val="false"/>
          <w:smallCaps w:val="false"/>
          <w:color w:val="3F3FBE"/>
          <w:spacing w:val="0"/>
          <w:sz w:val="20"/>
          <w:szCs w:val="20"/>
          <w:u w:val="none"/>
          <w:lang w:eastAsia="fr-FR"/>
        </w:rPr>
        <w:t>crit dans la fenêtre d’avant.</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0/2</w:t>
      </w:r>
    </w:p>
    <w:p>
      <w:pPr>
        <w:pStyle w:val="Normal"/>
        <w:numPr>
          <w:ilvl w:val="0"/>
          <w:numId w:val="25"/>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maintenir une encapsulation adéquate dans mes classes. [sur 2 points]</w:t>
        <w:br/>
      </w:r>
      <w:ins w:id="24"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Elle</w:t>
      </w:r>
      <w:r>
        <w:rPr>
          <w:rFonts w:eastAsia="Times New Roman" w:cs="Times New Roman" w:ascii="Yu Gothic" w:hAnsi="Yu Gothic"/>
          <w:b/>
          <w:bCs/>
          <w:i w:val="false"/>
          <w:iCs/>
          <w:caps w:val="false"/>
          <w:smallCaps w:val="false"/>
          <w:color w:val="3F3FBE"/>
          <w:spacing w:val="0"/>
          <w:sz w:val="20"/>
          <w:szCs w:val="20"/>
          <w:lang w:eastAsia="fr-FR"/>
        </w:rPr>
        <w:t xml:space="preserve"> permet de définir des niveaux de visibilité des éléments de la </w:t>
      </w:r>
      <w:hyperlink r:id="rId25">
        <w:r>
          <w:rPr>
            <w:rStyle w:val="LienInternet"/>
            <w:rFonts w:eastAsia="Times New Roman" w:cs="Times New Roman" w:ascii="Yu Gothic" w:hAnsi="Yu Gothic"/>
            <w:b/>
            <w:bCs/>
            <w:i w:val="false"/>
            <w:iCs/>
            <w:caps w:val="false"/>
            <w:smallCaps w:val="false"/>
            <w:color w:val="3F3FBE"/>
            <w:spacing w:val="0"/>
            <w:sz w:val="20"/>
            <w:szCs w:val="20"/>
            <w:u w:val="none"/>
            <w:lang w:eastAsia="fr-FR"/>
          </w:rPr>
          <w:t>classe</w:t>
        </w:r>
      </w:hyperlink>
      <w:r>
        <w:rPr>
          <w:rFonts w:eastAsia="Times New Roman" w:cs="Times New Roman" w:ascii="Yu Gothic" w:hAnsi="Yu Gothic"/>
          <w:b/>
          <w:bCs/>
          <w:i w:val="false"/>
          <w:iCs/>
          <w:caps w:val="false"/>
          <w:smallCaps w:val="false"/>
          <w:color w:val="3F3FBE"/>
          <w:spacing w:val="0"/>
          <w:sz w:val="20"/>
          <w:szCs w:val="20"/>
          <w:lang w:eastAsia="fr-FR"/>
        </w:rPr>
        <w:t>. Ces niveaux de visibilité définissent les droits d'accès aux données selon que l'on y accède par une méthode de la classe elle-même.</w:t>
      </w:r>
    </w:p>
    <w:p>
      <w:pPr>
        <w:pStyle w:val="Normal"/>
        <w:numPr>
          <w:ilvl w:val="0"/>
          <w:numId w:val="0"/>
        </w:numPr>
        <w:shd w:val="clear" w:color="auto" w:fill="FFFFFF"/>
        <w:spacing w:lineRule="auto" w:line="240" w:beforeAutospacing="1" w:afterAutospacing="1"/>
        <w:ind w:left="720" w:hanging="0"/>
        <w:rPr/>
      </w:pPr>
      <w:r>
        <w:rPr>
          <w:rFonts w:ascii="Yu Gothic" w:hAnsi="Yu Gothic"/>
          <w:b/>
          <w:bCs/>
          <w:i w:val="false"/>
          <w:caps w:val="false"/>
          <w:smallCaps w:val="false"/>
          <w:color w:val="3F3FBE"/>
          <w:spacing w:val="0"/>
          <w:sz w:val="20"/>
          <w:szCs w:val="20"/>
        </w:rPr>
        <w:t>publique: les fonctions de toutes les classes peuvent accéder aux données ou aux méthodes.</w:t>
      </w:r>
    </w:p>
    <w:p>
      <w:pPr>
        <w:pStyle w:val="Normal"/>
        <w:numPr>
          <w:ilvl w:val="0"/>
          <w:numId w:val="0"/>
        </w:numPr>
        <w:shd w:val="clear" w:color="auto" w:fill="FFFFFF"/>
        <w:spacing w:lineRule="auto" w:line="240" w:beforeAutospacing="1" w:afterAutospacing="1"/>
        <w:ind w:left="720" w:hanging="0"/>
        <w:rPr/>
      </w:pPr>
      <w:r>
        <w:rPr>
          <w:rFonts w:ascii="Yu Gothic" w:hAnsi="Yu Gothic"/>
          <w:b/>
          <w:bCs/>
          <w:i w:val="false"/>
          <w:caps w:val="false"/>
          <w:smallCaps w:val="false"/>
          <w:color w:val="3F3FBE"/>
          <w:spacing w:val="0"/>
          <w:sz w:val="20"/>
          <w:szCs w:val="20"/>
        </w:rPr>
        <w:t>privée: l'accès aux données est limité aux méthodes de la classe elle-même.</w:t>
      </w:r>
    </w:p>
    <w:p>
      <w:pPr>
        <w:pStyle w:val="Normal"/>
        <w:numPr>
          <w:ilvl w:val="0"/>
          <w:numId w:val="0"/>
        </w:numPr>
        <w:shd w:val="clear" w:color="auto" w:fill="FFFFFF"/>
        <w:spacing w:lineRule="auto" w:line="240" w:beforeAutospacing="1" w:afterAutospacing="1"/>
        <w:ind w:left="720" w:hanging="0"/>
        <w:rPr/>
      </w:pPr>
      <w:r>
        <w:rPr>
          <w:rFonts w:ascii="Yu Gothic" w:hAnsi="Yu Gothic"/>
          <w:b/>
          <w:bCs/>
          <w:i w:val="false"/>
          <w:caps w:val="false"/>
          <w:smallCaps w:val="false"/>
          <w:color w:val="3F3FBE"/>
          <w:spacing w:val="0"/>
          <w:sz w:val="20"/>
          <w:szCs w:val="20"/>
        </w:rPr>
        <w:t xml:space="preserve">protected : </w:t>
      </w:r>
      <w:r>
        <w:rPr>
          <w:rFonts w:ascii="Yu Gothic" w:hAnsi="Yu Gothic"/>
          <w:b/>
          <w:bCs/>
          <w:i w:val="false"/>
          <w:caps w:val="false"/>
          <w:smallCaps w:val="false"/>
          <w:color w:val="3F3FBE"/>
          <w:spacing w:val="0"/>
          <w:sz w:val="20"/>
          <w:szCs w:val="20"/>
        </w:rPr>
        <w:t xml:space="preserve">l'accès aux données est réservé </w:t>
      </w:r>
      <w:r>
        <w:rPr>
          <w:rFonts w:ascii="Yu Gothic" w:hAnsi="Yu Gothic"/>
          <w:b/>
          <w:bCs/>
          <w:i w:val="false"/>
          <w:caps w:val="false"/>
          <w:smallCaps w:val="false"/>
          <w:color w:val="3F3FBE"/>
          <w:spacing w:val="0"/>
          <w:sz w:val="20"/>
          <w:szCs w:val="20"/>
        </w:rPr>
        <w:t>aux fonctions des classes qui hérite</w:t>
      </w:r>
    </w:p>
    <w:p>
      <w:pPr>
        <w:pStyle w:val="Normal"/>
        <w:numPr>
          <w:ilvl w:val="0"/>
          <w:numId w:val="0"/>
        </w:numPr>
        <w:shd w:val="clear" w:color="auto" w:fill="FFFFFF"/>
        <w:spacing w:lineRule="auto" w:line="240" w:beforeAutospacing="1" w:afterAutospacing="1"/>
        <w:ind w:left="720" w:hanging="0"/>
        <w:rPr>
          <w:rFonts w:ascii="Yu Gothic" w:hAnsi="Yu Gothic"/>
          <w:b/>
          <w:b/>
          <w:bCs/>
          <w:i w:val="false"/>
          <w:i w:val="false"/>
          <w:caps w:val="false"/>
          <w:smallCaps w:val="false"/>
          <w:color w:val="3F3FBE"/>
          <w:spacing w:val="0"/>
          <w:sz w:val="20"/>
          <w:szCs w:val="20"/>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885055" cy="923290"/>
            <wp:effectExtent l="0" t="0" r="0" b="0"/>
            <wp:wrapSquare wrapText="largest"/>
            <wp:docPr id="2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1" descr=""/>
                    <pic:cNvPicPr>
                      <a:picLocks noChangeAspect="1" noChangeArrowheads="1"/>
                    </pic:cNvPicPr>
                  </pic:nvPicPr>
                  <pic:blipFill>
                    <a:blip r:embed="rId26"/>
                    <a:stretch>
                      <a:fillRect/>
                    </a:stretch>
                  </pic:blipFill>
                  <pic:spPr bwMode="auto">
                    <a:xfrm>
                      <a:off x="0" y="0"/>
                      <a:ext cx="4885055" cy="92329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39">
            <wp:simplePos x="0" y="0"/>
            <wp:positionH relativeFrom="column">
              <wp:posOffset>491490</wp:posOffset>
            </wp:positionH>
            <wp:positionV relativeFrom="paragraph">
              <wp:posOffset>-106680</wp:posOffset>
            </wp:positionV>
            <wp:extent cx="4579620" cy="883920"/>
            <wp:effectExtent l="0" t="0" r="0" b="0"/>
            <wp:wrapSquare wrapText="largest"/>
            <wp:docPr id="2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 descr=""/>
                    <pic:cNvPicPr>
                      <a:picLocks noChangeAspect="1" noChangeArrowheads="1"/>
                    </pic:cNvPicPr>
                  </pic:nvPicPr>
                  <pic:blipFill>
                    <a:blip r:embed="rId27"/>
                    <a:stretch>
                      <a:fillRect/>
                    </a:stretch>
                  </pic:blipFill>
                  <pic:spPr bwMode="auto">
                    <a:xfrm>
                      <a:off x="0" y="0"/>
                      <a:ext cx="4579620" cy="883920"/>
                    </a:xfrm>
                    <a:prstGeom prst="rect">
                      <a:avLst/>
                    </a:prstGeom>
                  </pic:spPr>
                </pic:pic>
              </a:graphicData>
            </a:graphic>
          </wp:anchor>
        </w:drawing>
      </w:r>
      <w:r>
        <w:rPr>
          <w:rFonts w:eastAsia="Times New Roman" w:cs="Times New Roman" w:ascii="Verdana" w:hAnsi="Verdana"/>
          <w:b/>
          <w:bCs/>
          <w:i/>
          <w:iCs/>
          <w:color w:val="303030"/>
          <w:sz w:val="18"/>
          <w:szCs w:val="18"/>
          <w:lang w:eastAsia="fr-FR"/>
        </w:rPr>
        <w:b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0/2</w:t>
      </w:r>
    </w:p>
    <w:p>
      <w:pPr>
        <w:pStyle w:val="Normal"/>
        <w:numPr>
          <w:ilvl w:val="0"/>
          <w:numId w:val="26"/>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maintenir, dans un projet, une responsabilité unique pour chacune de mes classes. [sur 2 points]</w:t>
        <w:br/>
      </w:r>
      <w:ins w:id="25"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43">
            <wp:simplePos x="0" y="0"/>
            <wp:positionH relativeFrom="column">
              <wp:posOffset>495300</wp:posOffset>
            </wp:positionH>
            <wp:positionV relativeFrom="paragraph">
              <wp:posOffset>426720</wp:posOffset>
            </wp:positionV>
            <wp:extent cx="3413760" cy="723900"/>
            <wp:effectExtent l="0" t="0" r="0" b="0"/>
            <wp:wrapSquare wrapText="largest"/>
            <wp:docPr id="2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2" descr=""/>
                    <pic:cNvPicPr>
                      <a:picLocks noChangeAspect="1" noChangeArrowheads="1"/>
                    </pic:cNvPicPr>
                  </pic:nvPicPr>
                  <pic:blipFill>
                    <a:blip r:embed="rId28"/>
                    <a:stretch>
                      <a:fillRect/>
                    </a:stretch>
                  </pic:blipFill>
                  <pic:spPr bwMode="auto">
                    <a:xfrm>
                      <a:off x="0" y="0"/>
                      <a:ext cx="3413760" cy="723900"/>
                    </a:xfrm>
                    <a:prstGeom prst="rect">
                      <a:avLst/>
                    </a:prstGeom>
                  </pic:spPr>
                </pic:pic>
              </a:graphicData>
            </a:graphic>
          </wp:anchor>
        </w:drawing>
      </w:r>
      <w:r>
        <w:rPr>
          <w:rFonts w:eastAsia="Times New Roman" w:cs="Times New Roman" w:ascii="Yu Gothic" w:hAnsi="Yu Gothic"/>
          <w:b/>
          <w:bCs/>
          <w:i w:val="false"/>
          <w:iCs w:val="false"/>
          <w:color w:val="3F3FBE"/>
          <w:sz w:val="20"/>
          <w:szCs w:val="20"/>
          <w:lang w:eastAsia="fr-FR"/>
        </w:rPr>
        <w:t>Nous utilisons dans notre projet des classe avec une seule responsabilité comme par exemple animal : qui a la fonctionnalité de créer un animal.</w:t>
      </w:r>
      <w:r>
        <w:rPr>
          <w:rFonts w:eastAsia="Times New Roman" w:cs="Times New Roman" w:ascii="Verdana" w:hAnsi="Verdana"/>
          <w:b/>
          <w:bCs/>
          <w:i/>
          <w:iCs/>
          <w:color w:val="303030"/>
          <w:sz w:val="18"/>
          <w:szCs w:val="18"/>
          <w:lang w:eastAsia="fr-FR"/>
        </w:rPr>
        <w:b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0/2</w:t>
      </w:r>
    </w:p>
    <w:p>
      <w:pPr>
        <w:pStyle w:val="Normal"/>
        <w:numPr>
          <w:ilvl w:val="0"/>
          <w:numId w:val="27"/>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gérer la persistance de mon modèle. [sur 2 points]</w:t>
        <w:br/>
      </w:r>
      <w:ins w:id="26"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val="false"/>
          <w:color w:val="3F3FBE"/>
          <w:sz w:val="20"/>
          <w:szCs w:val="20"/>
          <w:lang w:eastAsia="fr-FR"/>
        </w:rPr>
        <w:t>Nous avons essayer de sérialiser notre jeu mais nous sommes pas arriver au bout de cette persistance car nous avons eu des problèmse que nous savions pas résoudre.</w:t>
      </w:r>
      <w:r>
        <w:rPr>
          <w:rFonts w:eastAsia="Times New Roman" w:cs="Times New Roman" w:ascii="Verdana" w:hAnsi="Verdana"/>
          <w:b/>
          <w:bCs/>
          <w:i/>
          <w:iCs/>
          <w:color w:val="303030"/>
          <w:sz w:val="18"/>
          <w:szCs w:val="18"/>
          <w:lang w:eastAsia="fr-FR"/>
        </w:rPr>
        <w:br/>
        <w:t>=&gt; 0/2</w:t>
      </w:r>
    </w:p>
    <w:p>
      <w:pPr>
        <w:pStyle w:val="Normal"/>
        <w:numPr>
          <w:ilvl w:val="0"/>
          <w:numId w:val="28"/>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surveiller l’élément sélectionné dans un composant affichant un ensemble de données. [sur 2 points]</w:t>
        <w:br/>
      </w:r>
      <w:ins w:id="27"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bookmarkStart w:id="44" w:name="spans0e012"/>
      <w:bookmarkEnd w:id="44"/>
      <w:r>
        <w:rPr>
          <w:rFonts w:eastAsia="Times New Roman" w:cs="Times New Roman" w:ascii="Yu Gothic" w:hAnsi="Yu Gothic"/>
          <w:b/>
          <w:bCs/>
          <w:i w:val="false"/>
          <w:iCs w:val="false"/>
          <w:caps w:val="false"/>
          <w:smallCaps w:val="false"/>
          <w:color w:val="3F3FBE"/>
          <w:spacing w:val="0"/>
          <w:sz w:val="20"/>
          <w:szCs w:val="20"/>
          <w:u w:val="none"/>
          <w:lang w:eastAsia="fr-FR"/>
        </w:rPr>
        <w:t>Grâce à notre master détail nous avons</w:t>
      </w:r>
      <w:bookmarkStart w:id="45" w:name="spans0e14"/>
      <w:bookmarkEnd w:id="45"/>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surveillé l’élément sélectionné dans un composant car quand le joueur clic sur un élément de la liste.</w:t>
      </w:r>
      <w:bookmarkStart w:id="46" w:name="spans1e07"/>
      <w:bookmarkEnd w:id="46"/>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L'élément averti qu’il a été sélectionné. c’est pourquoi il affiche ensuite le détail sur la partie droite.</w:t>
      </w:r>
      <w:r>
        <w:rPr>
          <w:rFonts w:eastAsia="Times New Roman" w:cs="Times New Roman" w:ascii="Yu Gothic" w:hAnsi="Yu Gothic"/>
          <w:b/>
          <w:bCs/>
          <w:i w:val="false"/>
          <w:iCs w:val="false"/>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0/2</w:t>
      </w:r>
    </w:p>
    <w:p>
      <w:pPr>
        <w:pStyle w:val="Normal"/>
        <w:numPr>
          <w:ilvl w:val="0"/>
          <w:numId w:val="29"/>
        </w:numPr>
        <w:shd w:val="clear" w:color="auto" w:fill="FFFFFF"/>
        <w:spacing w:lineRule="auto" w:line="240" w:beforeAutospacing="1" w:afterAutospacing="1"/>
        <w:rPr/>
      </w:pPr>
      <w:r>
        <w:drawing>
          <wp:anchor behindDoc="0" distT="0" distB="0" distL="0" distR="0" simplePos="0" locked="0" layoutInCell="1" allowOverlap="1" relativeHeight="22">
            <wp:simplePos x="0" y="0"/>
            <wp:positionH relativeFrom="column">
              <wp:posOffset>2792730</wp:posOffset>
            </wp:positionH>
            <wp:positionV relativeFrom="paragraph">
              <wp:posOffset>381000</wp:posOffset>
            </wp:positionV>
            <wp:extent cx="2948940" cy="160020"/>
            <wp:effectExtent l="0" t="0" r="0" b="0"/>
            <wp:wrapSquare wrapText="largest"/>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9"/>
                    <a:stretch>
                      <a:fillRect/>
                    </a:stretch>
                  </pic:blipFill>
                  <pic:spPr bwMode="auto">
                    <a:xfrm>
                      <a:off x="0" y="0"/>
                      <a:ext cx="2948940" cy="16002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transtyper. [sur 0.5 point]</w:t>
        <w:br/>
      </w:r>
      <w:ins w:id="28"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b/>
          <w:bCs/>
          <w:i/>
          <w:iCs/>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lang w:eastAsia="fr-FR"/>
        </w:rPr>
        <w:t>Par défaut les entiers sont typés en Integer mais un suffixe peut les spécifier long</w:t>
      </w:r>
      <w:r>
        <w:rPr>
          <w:rFonts w:eastAsia="Times New Roman" w:cs="Times New Roman" w:ascii="Yu Gothic" w:hAnsi="Yu Gothic"/>
          <w:b/>
          <w:bCs/>
          <w:i/>
          <w:iCs/>
          <w:caps w:val="false"/>
          <w:smallCaps w:val="false"/>
          <w:color w:val="3F3FBE"/>
          <w:spacing w:val="0"/>
          <w:sz w:val="20"/>
          <w:szCs w:val="20"/>
          <w:lang w:eastAsia="fr-FR"/>
        </w:rPr>
        <w:t>.</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0/0.5</w:t>
      </w:r>
    </w:p>
    <w:p>
      <w:pPr>
        <w:pStyle w:val="Normal"/>
        <w:numPr>
          <w:ilvl w:val="0"/>
          <w:numId w:val="30"/>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à mon avantage le polymorphisme. [sur 2 points]</w:t>
        <w:br/>
      </w:r>
      <w:ins w:id="29"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rFonts w:ascii="Yu Gothic" w:hAnsi="Yu Gothic"/>
          <w:color w:val="3F3FBE"/>
          <w:sz w:val="20"/>
          <w:szCs w:val="20"/>
        </w:rPr>
      </w:pPr>
      <w:r>
        <w:rPr>
          <w:rFonts w:eastAsia="Times New Roman" w:cs="Times New Roman" w:ascii="Yu Gothic" w:hAnsi="Yu Gothic"/>
          <w:b/>
          <w:bCs/>
          <w:color w:val="3F3FBE"/>
          <w:sz w:val="20"/>
          <w:szCs w:val="20"/>
          <w:lang w:eastAsia="fr-FR"/>
        </w:rPr>
        <w:t>Nous utilisons du polymorphisme dans le fait :  quand nous déclar</w:t>
      </w:r>
      <w:r>
        <w:rPr>
          <w:rFonts w:eastAsia="Times New Roman" w:cs="Times New Roman" w:ascii="Yu Gothic" w:hAnsi="Yu Gothic"/>
          <w:b/>
          <w:bCs/>
          <w:color w:val="3F3FBE"/>
          <w:sz w:val="20"/>
          <w:szCs w:val="20"/>
          <w:lang w:eastAsia="fr-FR"/>
        </w:rPr>
        <w:t>o</w:t>
      </w:r>
      <w:r>
        <w:rPr>
          <w:rFonts w:eastAsia="Times New Roman" w:cs="Times New Roman" w:ascii="Yu Gothic" w:hAnsi="Yu Gothic"/>
          <w:b/>
          <w:bCs/>
          <w:color w:val="3F3FBE"/>
          <w:sz w:val="20"/>
          <w:szCs w:val="20"/>
          <w:lang w:eastAsia="fr-FR"/>
        </w:rPr>
        <w:t>n</w:t>
      </w:r>
      <w:r>
        <w:rPr>
          <w:rFonts w:eastAsia="Times New Roman" w:cs="Times New Roman" w:ascii="Yu Gothic" w:hAnsi="Yu Gothic"/>
          <w:b/>
          <w:bCs/>
          <w:color w:val="3F3FBE"/>
          <w:sz w:val="20"/>
          <w:szCs w:val="20"/>
          <w:lang w:eastAsia="fr-FR"/>
        </w:rPr>
        <w:t>s</w:t>
      </w:r>
      <w:r>
        <w:rPr>
          <w:rFonts w:eastAsia="Times New Roman" w:cs="Times New Roman" w:ascii="Yu Gothic" w:hAnsi="Yu Gothic"/>
          <w:b/>
          <w:bCs/>
          <w:color w:val="3F3FBE"/>
          <w:sz w:val="20"/>
          <w:szCs w:val="20"/>
          <w:lang w:eastAsia="fr-FR"/>
        </w:rPr>
        <w:t xml:space="preserve"> une liste nous la </w:t>
      </w:r>
      <w:r>
        <w:rPr>
          <w:rFonts w:eastAsia="Times New Roman" w:cs="Times New Roman" w:ascii="Yu Gothic" w:hAnsi="Yu Gothic"/>
          <w:b/>
          <w:bCs/>
          <w:color w:val="3F3FBE"/>
          <w:sz w:val="20"/>
          <w:szCs w:val="20"/>
          <w:lang w:eastAsia="fr-FR"/>
        </w:rPr>
        <w:t>déclaront</w:t>
      </w:r>
      <w:r>
        <w:rPr>
          <w:rFonts w:eastAsia="Times New Roman" w:cs="Times New Roman" w:ascii="Yu Gothic" w:hAnsi="Yu Gothic"/>
          <w:b/>
          <w:bCs/>
          <w:color w:val="3F3FBE"/>
          <w:sz w:val="20"/>
          <w:szCs w:val="20"/>
          <w:lang w:eastAsia="fr-FR"/>
        </w:rPr>
        <w:t xml:space="preserve"> en générale en ObservableListe mais son type est un</w:t>
      </w:r>
      <w:r>
        <w:rPr>
          <w:rFonts w:eastAsia="Times New Roman" w:cs="Times New Roman" w:ascii="Yu Gothic" w:hAnsi="Yu Gothic"/>
          <w:b/>
          <w:bCs/>
          <w:color w:val="3F3FBE"/>
          <w:sz w:val="20"/>
          <w:szCs w:val="20"/>
          <w:lang w:eastAsia="fr-FR"/>
        </w:rPr>
        <w:t>e Observable</w:t>
      </w:r>
      <w:r>
        <w:rPr>
          <w:rFonts w:eastAsia="Times New Roman" w:cs="Times New Roman" w:ascii="Yu Gothic" w:hAnsi="Yu Gothic"/>
          <w:b/>
          <w:bCs/>
          <w:color w:val="3F3FBE"/>
          <w:sz w:val="20"/>
          <w:szCs w:val="20"/>
          <w:lang w:eastAsia="fr-FR"/>
        </w:rPr>
        <w:t xml:space="preserve"> </w:t>
      </w:r>
      <w:r>
        <w:rPr>
          <w:rFonts w:eastAsia="Times New Roman" w:cs="Times New Roman" w:ascii="Yu Gothic" w:hAnsi="Yu Gothic"/>
          <w:b/>
          <w:bCs/>
          <w:color w:val="3F3FBE"/>
          <w:sz w:val="20"/>
          <w:szCs w:val="20"/>
          <w:lang w:eastAsia="fr-FR"/>
        </w:rPr>
        <w:t>A</w:t>
      </w:r>
      <w:r>
        <w:rPr>
          <w:rFonts w:eastAsia="Times New Roman" w:cs="Times New Roman" w:ascii="Yu Gothic" w:hAnsi="Yu Gothic"/>
          <w:b/>
          <w:bCs/>
          <w:color w:val="3F3FBE"/>
          <w:sz w:val="20"/>
          <w:szCs w:val="20"/>
          <w:lang w:eastAsia="fr-FR"/>
        </w:rPr>
        <w:t xml:space="preserve">rrayList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44">
            <wp:simplePos x="0" y="0"/>
            <wp:positionH relativeFrom="column">
              <wp:posOffset>411480</wp:posOffset>
            </wp:positionH>
            <wp:positionV relativeFrom="paragraph">
              <wp:posOffset>-129540</wp:posOffset>
            </wp:positionV>
            <wp:extent cx="5288280" cy="320040"/>
            <wp:effectExtent l="0" t="0" r="0" b="0"/>
            <wp:wrapSquare wrapText="largest"/>
            <wp:docPr id="2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3" descr=""/>
                    <pic:cNvPicPr>
                      <a:picLocks noChangeAspect="1" noChangeArrowheads="1"/>
                    </pic:cNvPicPr>
                  </pic:nvPicPr>
                  <pic:blipFill>
                    <a:blip r:embed="rId30"/>
                    <a:stretch>
                      <a:fillRect/>
                    </a:stretch>
                  </pic:blipFill>
                  <pic:spPr bwMode="auto">
                    <a:xfrm>
                      <a:off x="0" y="0"/>
                      <a:ext cx="5288280" cy="320040"/>
                    </a:xfrm>
                    <a:prstGeom prst="rect">
                      <a:avLst/>
                    </a:prstGeom>
                  </pic:spPr>
                </pic:pic>
              </a:graphicData>
            </a:graphic>
          </wp:anchor>
        </w:drawing>
      </w:r>
      <w:r>
        <w:rPr>
          <w:rFonts w:eastAsia="Times New Roman" w:cs="Times New Roman" w:ascii="Verdana" w:hAnsi="Verdana"/>
          <w:b/>
          <w:bCs/>
          <w:i/>
          <w:iCs/>
          <w:color w:val="303030"/>
          <w:sz w:val="18"/>
          <w:szCs w:val="18"/>
          <w:lang w:eastAsia="fr-FR"/>
        </w:rPr>
        <w:br/>
        <w:t>=&gt; 0/2</w:t>
      </w:r>
    </w:p>
    <w:p>
      <w:pPr>
        <w:pStyle w:val="Normal"/>
        <w:numPr>
          <w:ilvl w:val="0"/>
          <w:numId w:val="31"/>
        </w:numPr>
        <w:shd w:val="clear" w:color="auto" w:fill="FFFFFF"/>
        <w:spacing w:lineRule="auto" w:line="240" w:beforeAutospacing="1" w:afterAutospacing="1"/>
        <w:rPr/>
      </w:pPr>
      <w:r>
        <w:drawing>
          <wp:anchor behindDoc="0" distT="0" distB="0" distL="0" distR="0" simplePos="0" locked="0" layoutInCell="1" allowOverlap="1" relativeHeight="23">
            <wp:simplePos x="0" y="0"/>
            <wp:positionH relativeFrom="column">
              <wp:posOffset>3070860</wp:posOffset>
            </wp:positionH>
            <wp:positionV relativeFrom="paragraph">
              <wp:posOffset>226060</wp:posOffset>
            </wp:positionV>
            <wp:extent cx="3147695" cy="1773555"/>
            <wp:effectExtent l="0" t="0" r="0" b="0"/>
            <wp:wrapSquare wrapText="largest"/>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31"/>
                    <a:stretch>
                      <a:fillRect/>
                    </a:stretch>
                  </pic:blipFill>
                  <pic:spPr bwMode="auto">
                    <a:xfrm>
                      <a:off x="0" y="0"/>
                      <a:ext cx="3147695" cy="177355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utiliser certains composants simples que me propose JavaFX. [sur 0.5 point]</w:t>
        <w:br/>
      </w:r>
      <w:ins w:id="30"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Nous utilisons dans notre master détail une image avec ObjectProperty&lt;Image&gt;. Elle permet de définir le type pour l’affichage de l’image.  Nous utilisons aussi des médias pour mettre le son du bouton qui est dans le master détail des animaux.</w:t>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drawing>
          <wp:anchor behindDoc="0" distT="0" distB="0" distL="0" distR="0" simplePos="0" locked="0" layoutInCell="1" allowOverlap="1" relativeHeight="24">
            <wp:simplePos x="0" y="0"/>
            <wp:positionH relativeFrom="column">
              <wp:posOffset>855345</wp:posOffset>
            </wp:positionH>
            <wp:positionV relativeFrom="paragraph">
              <wp:posOffset>-175260</wp:posOffset>
            </wp:positionV>
            <wp:extent cx="4509770" cy="1549400"/>
            <wp:effectExtent l="0" t="0" r="0" b="0"/>
            <wp:wrapSquare wrapText="largest"/>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2"/>
                    <a:stretch>
                      <a:fillRect/>
                    </a:stretch>
                  </pic:blipFill>
                  <pic:spPr bwMode="auto">
                    <a:xfrm>
                      <a:off x="0" y="0"/>
                      <a:ext cx="4509770" cy="154940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br/>
        <w:t>=&gt; 0/0.5</w:t>
      </w:r>
    </w:p>
    <w:p>
      <w:pPr>
        <w:pStyle w:val="Normal"/>
        <w:numPr>
          <w:ilvl w:val="0"/>
          <w:numId w:val="32"/>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certains layout que me propose JavaFX. [sur 0.5 point]</w:t>
        <w:br/>
      </w:r>
      <w:ins w:id="3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utilisons pour former</w:t>
      </w:r>
      <w:bookmarkStart w:id="47" w:name="spans0e013"/>
      <w:bookmarkEnd w:id="47"/>
      <w:r>
        <w:rPr>
          <w:rFonts w:eastAsia="Times New Roman" w:cs="Times New Roman" w:ascii="Yu Gothic" w:hAnsi="Yu Gothic"/>
          <w:b/>
          <w:bCs/>
          <w:i w:val="false"/>
          <w:caps w:val="false"/>
          <w:smallCaps w:val="false"/>
          <w:color w:val="3F3FBE"/>
          <w:spacing w:val="0"/>
          <w:sz w:val="20"/>
          <w:szCs w:val="20"/>
          <w:u w:val="none"/>
          <w:lang w:eastAsia="fr-FR"/>
        </w:rPr>
        <w:t xml:space="preserve"> nos fenêtres un border pane car il permet de modéliser la page</w:t>
      </w:r>
      <w:bookmarkStart w:id="48" w:name="spans0e15"/>
      <w:bookmarkEnd w:id="48"/>
      <w:r>
        <w:rPr>
          <w:rFonts w:eastAsia="Times New Roman" w:cs="Times New Roman" w:ascii="Yu Gothic" w:hAnsi="Yu Gothic"/>
          <w:b/>
          <w:bCs/>
          <w:i w:val="false"/>
          <w:caps w:val="false"/>
          <w:smallCaps w:val="false"/>
          <w:color w:val="3F3FBE"/>
          <w:spacing w:val="0"/>
          <w:sz w:val="20"/>
          <w:szCs w:val="20"/>
          <w:u w:val="none"/>
          <w:lang w:eastAsia="fr-FR"/>
        </w:rPr>
        <w:t xml:space="preserve"> en 5 parties c'est-à-dire droites, gauche, top, bottom, et</w:t>
      </w:r>
      <w:bookmarkStart w:id="49" w:name="spans0e22"/>
      <w:bookmarkEnd w:id="49"/>
      <w:r>
        <w:rPr>
          <w:rFonts w:eastAsia="Times New Roman" w:cs="Times New Roman" w:ascii="Yu Gothic" w:hAnsi="Yu Gothic"/>
          <w:b/>
          <w:bCs/>
          <w:i w:val="false"/>
          <w:caps w:val="false"/>
          <w:smallCaps w:val="false"/>
          <w:color w:val="3F3FBE"/>
          <w:spacing w:val="0"/>
          <w:sz w:val="20"/>
          <w:szCs w:val="20"/>
          <w:u w:val="none"/>
          <w:lang w:eastAsia="fr-FR"/>
        </w:rPr>
        <w:t xml:space="preserve"> centre. Cela nous paraissait le plus simple</w:t>
      </w:r>
      <w:bookmarkStart w:id="50" w:name="spans1e08"/>
      <w:bookmarkEnd w:id="50"/>
      <w:r>
        <w:rPr>
          <w:rFonts w:eastAsia="Times New Roman" w:cs="Times New Roman" w:ascii="Yu Gothic" w:hAnsi="Yu Gothic"/>
          <w:b/>
          <w:bCs/>
          <w:i w:val="false"/>
          <w:caps w:val="false"/>
          <w:smallCaps w:val="false"/>
          <w:color w:val="3F3FBE"/>
          <w:spacing w:val="0"/>
          <w:sz w:val="20"/>
          <w:szCs w:val="20"/>
          <w:u w:val="none"/>
          <w:lang w:eastAsia="fr-FR"/>
        </w:rPr>
        <w:t xml:space="preserve"> à</w:t>
      </w:r>
      <w:bookmarkStart w:id="51" w:name="spans1e13"/>
      <w:bookmarkEnd w:id="51"/>
      <w:r>
        <w:rPr>
          <w:rFonts w:eastAsia="Times New Roman" w:cs="Times New Roman" w:ascii="Yu Gothic" w:hAnsi="Yu Gothic"/>
          <w:b/>
          <w:bCs/>
          <w:i w:val="false"/>
          <w:caps w:val="false"/>
          <w:smallCaps w:val="false"/>
          <w:color w:val="3F3FBE"/>
          <w:spacing w:val="0"/>
          <w:sz w:val="20"/>
          <w:szCs w:val="20"/>
          <w:u w:val="none"/>
          <w:lang w:eastAsia="fr-FR"/>
        </w:rPr>
        <w:t xml:space="preserve"> utiliser pour afficher nos balises. Nous avons utilisé des</w:t>
      </w:r>
      <w:bookmarkStart w:id="52" w:name="spans2e02"/>
      <w:bookmarkEnd w:id="52"/>
      <w:r>
        <w:rPr>
          <w:rFonts w:eastAsia="Times New Roman" w:cs="Times New Roman" w:ascii="Yu Gothic" w:hAnsi="Yu Gothic"/>
          <w:b/>
          <w:bCs/>
          <w:i w:val="false"/>
          <w:caps w:val="false"/>
          <w:smallCaps w:val="false"/>
          <w:color w:val="3F3FBE"/>
          <w:spacing w:val="0"/>
          <w:sz w:val="20"/>
          <w:szCs w:val="20"/>
          <w:u w:val="none"/>
          <w:lang w:eastAsia="fr-FR"/>
        </w:rPr>
        <w:t xml:space="preserve"> Hbox et de</w:t>
      </w:r>
      <w:bookmarkStart w:id="53" w:name="spans2e1"/>
      <w:bookmarkEnd w:id="53"/>
      <w:r>
        <w:rPr>
          <w:rFonts w:eastAsia="Times New Roman" w:cs="Times New Roman" w:ascii="Yu Gothic" w:hAnsi="Yu Gothic"/>
          <w:b/>
          <w:bCs/>
          <w:i w:val="false"/>
          <w:caps w:val="false"/>
          <w:smallCaps w:val="false"/>
          <w:color w:val="3F3FBE"/>
          <w:spacing w:val="0"/>
          <w:sz w:val="20"/>
          <w:szCs w:val="20"/>
          <w:u w:val="none"/>
          <w:lang w:eastAsia="fr-FR"/>
        </w:rPr>
        <w:t xml:space="preserve"> Vbox pour faire un  meilleur affichage entre nos d</w:t>
      </w:r>
      <w:r>
        <w:rPr>
          <w:rFonts w:eastAsia="Times New Roman" w:cs="Times New Roman" w:ascii="Yu Gothic" w:hAnsi="Yu Gothic"/>
          <w:b/>
          <w:bCs/>
          <w:i w:val="false"/>
          <w:caps w:val="false"/>
          <w:smallCaps w:val="false"/>
          <w:color w:val="3F3FBE"/>
          <w:spacing w:val="0"/>
          <w:sz w:val="20"/>
          <w:szCs w:val="20"/>
          <w:u w:val="none"/>
          <w:lang w:eastAsia="fr-FR"/>
        </w:rPr>
        <w:t>iffére</w:t>
      </w:r>
      <w:r>
        <w:rPr>
          <w:rFonts w:eastAsia="Times New Roman" w:cs="Times New Roman" w:ascii="Yu Gothic" w:hAnsi="Yu Gothic"/>
          <w:b/>
          <w:bCs/>
          <w:i w:val="false"/>
          <w:caps w:val="false"/>
          <w:smallCaps w:val="false"/>
          <w:color w:val="3F3FBE"/>
          <w:spacing w:val="0"/>
          <w:sz w:val="20"/>
          <w:szCs w:val="20"/>
          <w:u w:val="none"/>
          <w:lang w:eastAsia="fr-FR"/>
        </w:rPr>
        <w:t>nte partie. Nous avons aussi utilisé une gridpane pour mettre</w:t>
      </w:r>
      <w:bookmarkStart w:id="54" w:name="spans3e11"/>
      <w:bookmarkEnd w:id="54"/>
      <w:r>
        <w:rPr>
          <w:rFonts w:eastAsia="Times New Roman" w:cs="Times New Roman" w:ascii="Yu Gothic" w:hAnsi="Yu Gothic"/>
          <w:b/>
          <w:bCs/>
          <w:i w:val="false"/>
          <w:caps w:val="false"/>
          <w:smallCaps w:val="false"/>
          <w:color w:val="3F3FBE"/>
          <w:spacing w:val="0"/>
          <w:sz w:val="20"/>
          <w:szCs w:val="20"/>
          <w:u w:val="none"/>
          <w:lang w:eastAsia="fr-FR"/>
        </w:rPr>
        <w:t xml:space="preserve"> des dispositions de ligne et de colonne. Nous avons utilisé un</w:t>
      </w:r>
      <w:bookmarkStart w:id="55" w:name="spans4e01"/>
      <w:bookmarkEnd w:id="55"/>
      <w:r>
        <w:rPr>
          <w:rFonts w:eastAsia="Times New Roman" w:cs="Times New Roman" w:ascii="Yu Gothic" w:hAnsi="Yu Gothic"/>
          <w:b/>
          <w:bCs/>
          <w:i w:val="false"/>
          <w:caps w:val="false"/>
          <w:smallCaps w:val="false"/>
          <w:color w:val="3F3FBE"/>
          <w:spacing w:val="0"/>
          <w:sz w:val="20"/>
          <w:szCs w:val="20"/>
          <w:u w:val="none"/>
          <w:lang w:eastAsia="fr-FR"/>
        </w:rPr>
        <w:t xml:space="preserve"> tablview pour mettre</w:t>
      </w:r>
      <w:bookmarkStart w:id="56" w:name="spans4e1"/>
      <w:bookmarkEnd w:id="56"/>
      <w:r>
        <w:rPr>
          <w:rFonts w:eastAsia="Times New Roman" w:cs="Times New Roman" w:ascii="Yu Gothic" w:hAnsi="Yu Gothic"/>
          <w:b/>
          <w:bCs/>
          <w:i w:val="false"/>
          <w:caps w:val="false"/>
          <w:smallCaps w:val="false"/>
          <w:color w:val="3F3FBE"/>
          <w:spacing w:val="0"/>
          <w:sz w:val="20"/>
          <w:szCs w:val="20"/>
          <w:u w:val="none"/>
          <w:lang w:eastAsia="fr-FR"/>
        </w:rPr>
        <w:t xml:space="preserve"> un affichage de colonne et de ligne.</w:t>
      </w:r>
      <w:r>
        <w:rPr>
          <w:rFonts w:eastAsia="Times New Roman" w:cs="Times New Roman" w:ascii="Yu Gothic" w:hAnsi="Yu Gothic"/>
          <w:b/>
          <w:bCs/>
          <w:color w:val="3F3FBE"/>
          <w:sz w:val="20"/>
          <w:szCs w:val="20"/>
          <w:u w:val="none"/>
          <w:lang w:eastAsia="fr-FR"/>
        </w:rPr>
        <w:t xml:space="preserve"> </w:t>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drawing>
          <wp:anchor behindDoc="0" distT="0" distB="0" distL="0" distR="0" simplePos="0" locked="0" layoutInCell="1" allowOverlap="1" relativeHeight="25">
            <wp:simplePos x="0" y="0"/>
            <wp:positionH relativeFrom="column">
              <wp:posOffset>-590550</wp:posOffset>
            </wp:positionH>
            <wp:positionV relativeFrom="paragraph">
              <wp:posOffset>38100</wp:posOffset>
            </wp:positionV>
            <wp:extent cx="3649345" cy="1557655"/>
            <wp:effectExtent l="0" t="0" r="0" b="0"/>
            <wp:wrapSquare wrapText="largest"/>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3"/>
                    <a:stretch>
                      <a:fillRect/>
                    </a:stretch>
                  </pic:blipFill>
                  <pic:spPr bwMode="auto">
                    <a:xfrm>
                      <a:off x="0" y="0"/>
                      <a:ext cx="3649345" cy="1557655"/>
                    </a:xfrm>
                    <a:prstGeom prst="rect">
                      <a:avLst/>
                    </a:prstGeom>
                  </pic:spPr>
                </pic:pic>
              </a:graphicData>
            </a:graphic>
          </wp:anchor>
        </w:drawing>
        <w:drawing>
          <wp:anchor behindDoc="0" distT="0" distB="0" distL="0" distR="0" simplePos="0" locked="0" layoutInCell="1" allowOverlap="1" relativeHeight="26">
            <wp:simplePos x="0" y="0"/>
            <wp:positionH relativeFrom="column">
              <wp:posOffset>3435985</wp:posOffset>
            </wp:positionH>
            <wp:positionV relativeFrom="paragraph">
              <wp:posOffset>-103505</wp:posOffset>
            </wp:positionV>
            <wp:extent cx="3041650" cy="1666875"/>
            <wp:effectExtent l="0" t="0" r="0" b="0"/>
            <wp:wrapSquare wrapText="largest"/>
            <wp:docPr id="3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pic:cNvPicPr>
                      <a:picLocks noChangeAspect="1" noChangeArrowheads="1"/>
                    </pic:cNvPicPr>
                  </pic:nvPicPr>
                  <pic:blipFill>
                    <a:blip r:embed="rId34"/>
                    <a:stretch>
                      <a:fillRect/>
                    </a:stretch>
                  </pic:blipFill>
                  <pic:spPr bwMode="auto">
                    <a:xfrm>
                      <a:off x="0" y="0"/>
                      <a:ext cx="3041650" cy="1666875"/>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0/0.5</w:t>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33"/>
        </w:numPr>
        <w:shd w:val="clear" w:color="auto" w:fill="FFFFFF"/>
        <w:spacing w:lineRule="auto" w:line="240" w:beforeAutospacing="1" w:afterAutospacing="1"/>
        <w:rPr/>
      </w:pPr>
      <w:r>
        <w:drawing>
          <wp:anchor behindDoc="0" distT="0" distB="0" distL="0" distR="0" simplePos="0" locked="0" layoutInCell="1" allowOverlap="1" relativeHeight="27">
            <wp:simplePos x="0" y="0"/>
            <wp:positionH relativeFrom="column">
              <wp:posOffset>5093970</wp:posOffset>
            </wp:positionH>
            <wp:positionV relativeFrom="paragraph">
              <wp:posOffset>194310</wp:posOffset>
            </wp:positionV>
            <wp:extent cx="1181100" cy="876300"/>
            <wp:effectExtent l="0" t="0" r="0" b="0"/>
            <wp:wrapSquare wrapText="largest"/>
            <wp:docPr id="3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 descr=""/>
                    <pic:cNvPicPr>
                      <a:picLocks noChangeAspect="1" noChangeArrowheads="1"/>
                    </pic:cNvPicPr>
                  </pic:nvPicPr>
                  <pic:blipFill>
                    <a:blip r:embed="rId35"/>
                    <a:stretch>
                      <a:fillRect/>
                    </a:stretch>
                  </pic:blipFill>
                  <pic:spPr bwMode="auto">
                    <a:xfrm>
                      <a:off x="0" y="0"/>
                      <a:ext cx="1181100" cy="87630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utiliser GIT pour travailler avec mon binôme sur le projet. [sur 2 points]</w:t>
        <w:br/>
      </w:r>
      <w:ins w:id="3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utilisons git pour mettre notre travail. Nous l’utilisons pour mettre le code en commun et pour avoir</w:t>
      </w:r>
      <w:bookmarkStart w:id="57" w:name="spans0e014"/>
      <w:bookmarkEnd w:id="57"/>
      <w:r>
        <w:rPr>
          <w:rFonts w:eastAsia="Times New Roman" w:cs="Times New Roman" w:ascii="Yu Gothic" w:hAnsi="Yu Gothic"/>
          <w:b/>
          <w:bCs/>
          <w:i w:val="false"/>
          <w:caps w:val="false"/>
          <w:smallCaps w:val="false"/>
          <w:color w:val="3F3FBE"/>
          <w:spacing w:val="0"/>
          <w:sz w:val="20"/>
          <w:szCs w:val="20"/>
          <w:u w:val="none"/>
          <w:lang w:eastAsia="fr-FR"/>
        </w:rPr>
        <w:t xml:space="preserve"> tous les deux le code pour pouvoir le</w:t>
      </w:r>
      <w:bookmarkStart w:id="58" w:name="spans0e16"/>
      <w:bookmarkEnd w:id="58"/>
      <w:r>
        <w:rPr>
          <w:rFonts w:eastAsia="Times New Roman" w:cs="Times New Roman" w:ascii="Yu Gothic" w:hAnsi="Yu Gothic"/>
          <w:b/>
          <w:bCs/>
          <w:i w:val="false"/>
          <w:caps w:val="false"/>
          <w:smallCaps w:val="false"/>
          <w:color w:val="3F3FBE"/>
          <w:spacing w:val="0"/>
          <w:sz w:val="20"/>
          <w:szCs w:val="20"/>
          <w:u w:val="none"/>
          <w:lang w:eastAsia="fr-FR"/>
        </w:rPr>
        <w:t xml:space="preserve"> travailler individuellement.</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drawing>
          <wp:anchor behindDoc="0" distT="0" distB="0" distL="0" distR="0" simplePos="0" locked="0" layoutInCell="1" allowOverlap="1" relativeHeight="28">
            <wp:simplePos x="0" y="0"/>
            <wp:positionH relativeFrom="column">
              <wp:posOffset>1192530</wp:posOffset>
            </wp:positionH>
            <wp:positionV relativeFrom="paragraph">
              <wp:posOffset>-96520</wp:posOffset>
            </wp:positionV>
            <wp:extent cx="3422015" cy="2275840"/>
            <wp:effectExtent l="0" t="0" r="0" b="0"/>
            <wp:wrapSquare wrapText="largest"/>
            <wp:docPr id="3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descr=""/>
                    <pic:cNvPicPr>
                      <a:picLocks noChangeAspect="1" noChangeArrowheads="1"/>
                    </pic:cNvPicPr>
                  </pic:nvPicPr>
                  <pic:blipFill>
                    <a:blip r:embed="rId36"/>
                    <a:stretch>
                      <a:fillRect/>
                    </a:stretch>
                  </pic:blipFill>
                  <pic:spPr bwMode="auto">
                    <a:xfrm>
                      <a:off x="0" y="0"/>
                      <a:ext cx="3422015" cy="227584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color w:val="303030"/>
          <w:sz w:val="18"/>
          <w:szCs w:val="18"/>
          <w:lang w:eastAsia="fr-FR"/>
        </w:rPr>
      </w:pPr>
      <w:r>
        <w:rPr>
          <w:rFonts w:eastAsia="Times New Roman" w:cs="Times New Roman" w:ascii="Verdana" w:hAnsi="Verdana"/>
          <w:b/>
          <w:bCs/>
          <w:i/>
          <w:iCs/>
          <w:color w:val="303030"/>
          <w:sz w:val="18"/>
          <w:szCs w:val="18"/>
          <w:lang w:eastAsia="fr-FR"/>
        </w:rPr>
        <w:br/>
        <w:t>=&gt; 0/2</w:t>
      </w:r>
    </w:p>
    <w:p>
      <w:pPr>
        <w:pStyle w:val="Normal"/>
        <w:numPr>
          <w:ilvl w:val="0"/>
          <w:numId w:val="34"/>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 type statique adéquat pour mes attributs ou variables. [sur 0.5 point]</w:t>
        <w:br/>
      </w:r>
      <w:ins w:id="33"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avons utilisé le type static car c’est un attribut qui est commun</w:t>
      </w:r>
      <w:bookmarkStart w:id="59" w:name="spans0e015"/>
      <w:bookmarkEnd w:id="59"/>
      <w:r>
        <w:rPr>
          <w:rFonts w:eastAsia="Times New Roman" w:cs="Times New Roman" w:ascii="Yu Gothic" w:hAnsi="Yu Gothic"/>
          <w:b/>
          <w:bCs/>
          <w:i w:val="false"/>
          <w:caps w:val="false"/>
          <w:smallCaps w:val="false"/>
          <w:color w:val="3F3FBE"/>
          <w:spacing w:val="0"/>
          <w:sz w:val="20"/>
          <w:szCs w:val="20"/>
          <w:u w:val="none"/>
          <w:lang w:eastAsia="fr-FR"/>
        </w:rPr>
        <w:t xml:space="preserve"> à tous les objets</w:t>
      </w:r>
      <w:bookmarkStart w:id="60" w:name="spans0e17"/>
      <w:bookmarkEnd w:id="60"/>
      <w:r>
        <w:rPr>
          <w:rFonts w:eastAsia="Times New Roman" w:cs="Times New Roman" w:ascii="Yu Gothic" w:hAnsi="Yu Gothic"/>
          <w:b/>
          <w:bCs/>
          <w:i w:val="false"/>
          <w:caps w:val="false"/>
          <w:smallCaps w:val="false"/>
          <w:color w:val="3F3FBE"/>
          <w:spacing w:val="0"/>
          <w:sz w:val="20"/>
          <w:szCs w:val="20"/>
          <w:u w:val="none"/>
          <w:lang w:eastAsia="fr-FR"/>
        </w:rPr>
        <w:t xml:space="preserve"> créés.</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drawing>
          <wp:anchor behindDoc="0" distT="0" distB="0" distL="0" distR="0" simplePos="0" locked="0" layoutInCell="1" allowOverlap="1" relativeHeight="29">
            <wp:simplePos x="0" y="0"/>
            <wp:positionH relativeFrom="column">
              <wp:posOffset>495300</wp:posOffset>
            </wp:positionH>
            <wp:positionV relativeFrom="paragraph">
              <wp:posOffset>-137160</wp:posOffset>
            </wp:positionV>
            <wp:extent cx="4221480" cy="1493520"/>
            <wp:effectExtent l="0" t="0" r="0" b="0"/>
            <wp:wrapSquare wrapText="largest"/>
            <wp:docPr id="3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 descr=""/>
                    <pic:cNvPicPr>
                      <a:picLocks noChangeAspect="1" noChangeArrowheads="1"/>
                    </pic:cNvPicPr>
                  </pic:nvPicPr>
                  <pic:blipFill>
                    <a:blip r:embed="rId37"/>
                    <a:stretch>
                      <a:fillRect/>
                    </a:stretch>
                  </pic:blipFill>
                  <pic:spPr bwMode="auto">
                    <a:xfrm>
                      <a:off x="0" y="0"/>
                      <a:ext cx="4221480" cy="149352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br/>
        <w:t>=&gt; 0/0.5</w:t>
      </w:r>
    </w:p>
    <w:p>
      <w:pPr>
        <w:pStyle w:val="Normal"/>
        <w:numPr>
          <w:ilvl w:val="0"/>
          <w:numId w:val="35"/>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les collections. [sur 1 point]</w:t>
        <w:br/>
      </w:r>
      <w:ins w:id="34"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Dans notre master détail nous avons l’utilisation d’une collection d’animaux. En effet cela permet d’ajouter dans la liste</w:t>
      </w:r>
      <w:bookmarkStart w:id="61" w:name="spans0e016"/>
      <w:bookmarkEnd w:id="61"/>
      <w:r>
        <w:rPr>
          <w:rFonts w:eastAsia="Times New Roman" w:cs="Times New Roman" w:ascii="Yu Gothic" w:hAnsi="Yu Gothic"/>
          <w:b/>
          <w:bCs/>
          <w:i w:val="false"/>
          <w:caps w:val="false"/>
          <w:smallCaps w:val="false"/>
          <w:color w:val="3F3FBE"/>
          <w:spacing w:val="0"/>
          <w:sz w:val="20"/>
          <w:szCs w:val="20"/>
          <w:u w:val="none"/>
          <w:lang w:eastAsia="fr-FR"/>
        </w:rPr>
        <w:t xml:space="preserve"> tous les critères d’un animal. Nous utilisons une</w:t>
      </w:r>
      <w:bookmarkStart w:id="62" w:name="spans1e09"/>
      <w:bookmarkEnd w:id="62"/>
      <w:r>
        <w:rPr>
          <w:rFonts w:eastAsia="Times New Roman" w:cs="Times New Roman" w:ascii="Yu Gothic" w:hAnsi="Yu Gothic"/>
          <w:b/>
          <w:bCs/>
          <w:i w:val="false"/>
          <w:caps w:val="false"/>
          <w:smallCaps w:val="false"/>
          <w:color w:val="3F3FBE"/>
          <w:spacing w:val="0"/>
          <w:sz w:val="20"/>
          <w:szCs w:val="20"/>
          <w:u w:val="none"/>
          <w:lang w:eastAsia="fr-FR"/>
        </w:rPr>
        <w:t xml:space="preserve"> array List.</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30">
            <wp:simplePos x="0" y="0"/>
            <wp:positionH relativeFrom="column">
              <wp:posOffset>510540</wp:posOffset>
            </wp:positionH>
            <wp:positionV relativeFrom="paragraph">
              <wp:posOffset>-99060</wp:posOffset>
            </wp:positionV>
            <wp:extent cx="5166360" cy="556260"/>
            <wp:effectExtent l="0" t="0" r="0" b="0"/>
            <wp:wrapSquare wrapText="largest"/>
            <wp:docPr id="3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0" descr=""/>
                    <pic:cNvPicPr>
                      <a:picLocks noChangeAspect="1" noChangeArrowheads="1"/>
                    </pic:cNvPicPr>
                  </pic:nvPicPr>
                  <pic:blipFill>
                    <a:blip r:embed="rId38"/>
                    <a:stretch>
                      <a:fillRect/>
                    </a:stretch>
                  </pic:blipFill>
                  <pic:spPr bwMode="auto">
                    <a:xfrm>
                      <a:off x="0" y="0"/>
                      <a:ext cx="5166360" cy="556260"/>
                    </a:xfrm>
                    <a:prstGeom prst="rect">
                      <a:avLst/>
                    </a:prstGeom>
                  </pic:spPr>
                </pic:pic>
              </a:graphicData>
            </a:graphic>
          </wp:anchor>
        </w:drawing>
      </w:r>
      <w:r>
        <w:rPr>
          <w:rFonts w:eastAsia="Times New Roman" w:cs="Times New Roman" w:ascii="Verdana" w:hAnsi="Verdana"/>
          <w:b/>
          <w:bCs/>
          <w:i/>
          <w:iCs/>
          <w:color w:val="303030"/>
          <w:sz w:val="18"/>
          <w:szCs w:val="18"/>
          <w:lang w:eastAsia="fr-FR"/>
        </w:rPr>
        <w:br/>
      </w:r>
      <w:r>
        <w:rPr>
          <w:rFonts w:eastAsia="Times New Roman" w:cs="Times New Roman" w:ascii="Verdana" w:hAnsi="Verdana"/>
          <w:b/>
          <w:bCs/>
          <w:i/>
          <w:iCs/>
          <w:color w:val="303030"/>
          <w:sz w:val="18"/>
          <w:szCs w:val="18"/>
          <w:lang w:eastAsia="fr-FR"/>
        </w:rPr>
        <w:t>=&gt; 0/1</w:t>
      </w:r>
    </w:p>
    <w:p>
      <w:pPr>
        <w:pStyle w:val="Normal"/>
        <w:numPr>
          <w:ilvl w:val="0"/>
          <w:numId w:val="36"/>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les différents composants complexes (listes, combo…) que me propose JavaFX. [sur 1 point]</w:t>
        <w:br/>
      </w:r>
      <w:ins w:id="35"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utilisons une liste pour ajouter le pseudo et le score dans le</w:t>
      </w:r>
      <w:bookmarkStart w:id="63" w:name="spans0e017"/>
      <w:bookmarkEnd w:id="63"/>
      <w:r>
        <w:rPr>
          <w:rFonts w:eastAsia="Times New Roman" w:cs="Times New Roman" w:ascii="Yu Gothic" w:hAnsi="Yu Gothic"/>
          <w:b/>
          <w:bCs/>
          <w:i w:val="false"/>
          <w:caps w:val="false"/>
          <w:smallCaps w:val="false"/>
          <w:color w:val="3F3FBE"/>
          <w:spacing w:val="0"/>
          <w:sz w:val="20"/>
          <w:szCs w:val="20"/>
          <w:u w:val="none"/>
          <w:lang w:eastAsia="fr-FR"/>
        </w:rPr>
        <w:t xml:space="preserve"> tablView. Nous utilisons une</w:t>
      </w:r>
      <w:bookmarkStart w:id="64" w:name="spans1e010"/>
      <w:bookmarkEnd w:id="64"/>
      <w:r>
        <w:rPr>
          <w:rFonts w:eastAsia="Times New Roman" w:cs="Times New Roman" w:ascii="Yu Gothic" w:hAnsi="Yu Gothic"/>
          <w:b/>
          <w:bCs/>
          <w:i w:val="false"/>
          <w:caps w:val="false"/>
          <w:smallCaps w:val="false"/>
          <w:color w:val="3F3FBE"/>
          <w:spacing w:val="0"/>
          <w:sz w:val="20"/>
          <w:szCs w:val="20"/>
          <w:u w:val="none"/>
          <w:lang w:eastAsia="fr-FR"/>
        </w:rPr>
        <w:t xml:space="preserve"> observable Liste.</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31">
            <wp:simplePos x="0" y="0"/>
            <wp:positionH relativeFrom="column">
              <wp:posOffset>441960</wp:posOffset>
            </wp:positionH>
            <wp:positionV relativeFrom="paragraph">
              <wp:posOffset>-156845</wp:posOffset>
            </wp:positionV>
            <wp:extent cx="4815840" cy="594360"/>
            <wp:effectExtent l="0" t="0" r="0" b="0"/>
            <wp:wrapSquare wrapText="largest"/>
            <wp:docPr id="3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 descr=""/>
                    <pic:cNvPicPr>
                      <a:picLocks noChangeAspect="1" noChangeArrowheads="1"/>
                    </pic:cNvPicPr>
                  </pic:nvPicPr>
                  <pic:blipFill>
                    <a:blip r:embed="rId39"/>
                    <a:stretch>
                      <a:fillRect/>
                    </a:stretch>
                  </pic:blipFill>
                  <pic:spPr bwMode="auto">
                    <a:xfrm>
                      <a:off x="0" y="0"/>
                      <a:ext cx="4815840" cy="594360"/>
                    </a:xfrm>
                    <a:prstGeom prst="rect">
                      <a:avLst/>
                    </a:prstGeom>
                  </pic:spPr>
                </pic:pic>
              </a:graphicData>
            </a:graphic>
          </wp:anchor>
        </w:drawing>
      </w:r>
      <w:r>
        <w:rPr>
          <w:rFonts w:eastAsia="Times New Roman" w:cs="Times New Roman" w:ascii="Verdana" w:hAnsi="Verdana"/>
          <w:b/>
          <w:bCs/>
          <w:i/>
          <w:iCs/>
          <w:color w:val="303030"/>
          <w:sz w:val="18"/>
          <w:szCs w:val="18"/>
          <w:lang w:eastAsia="fr-FR"/>
        </w:rPr>
        <w:br/>
      </w:r>
      <w:r>
        <w:rPr>
          <w:rFonts w:eastAsia="Times New Roman" w:cs="Times New Roman" w:ascii="Verdana" w:hAnsi="Verdana"/>
          <w:b/>
          <w:bCs/>
          <w:i/>
          <w:iCs/>
          <w:color w:val="303030"/>
          <w:sz w:val="18"/>
          <w:szCs w:val="18"/>
          <w:lang w:eastAsia="fr-FR"/>
        </w:rPr>
        <w:t>=&gt; 0/1</w:t>
      </w:r>
    </w:p>
    <w:p>
      <w:pPr>
        <w:pStyle w:val="Normal"/>
        <w:numPr>
          <w:ilvl w:val="0"/>
          <w:numId w:val="37"/>
        </w:numPr>
        <w:shd w:val="clear" w:color="auto" w:fill="FFFFFF"/>
        <w:spacing w:lineRule="auto" w:line="240" w:beforeAutospacing="1" w:afterAutospacing="1"/>
        <w:rPr/>
      </w:pPr>
      <w:r>
        <w:drawing>
          <wp:anchor behindDoc="0" distT="0" distB="0" distL="0" distR="0" simplePos="0" locked="0" layoutInCell="1" allowOverlap="1" relativeHeight="32">
            <wp:simplePos x="0" y="0"/>
            <wp:positionH relativeFrom="column">
              <wp:posOffset>3573780</wp:posOffset>
            </wp:positionH>
            <wp:positionV relativeFrom="paragraph">
              <wp:posOffset>-13335</wp:posOffset>
            </wp:positionV>
            <wp:extent cx="2743200" cy="2247900"/>
            <wp:effectExtent l="0" t="0" r="0" b="0"/>
            <wp:wrapSquare wrapText="largest"/>
            <wp:docPr id="3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 descr=""/>
                    <pic:cNvPicPr>
                      <a:picLocks noChangeAspect="1" noChangeArrowheads="1"/>
                    </pic:cNvPicPr>
                  </pic:nvPicPr>
                  <pic:blipFill>
                    <a:blip r:embed="rId40"/>
                    <a:stretch>
                      <a:fillRect/>
                    </a:stretch>
                  </pic:blipFill>
                  <pic:spPr bwMode="auto">
                    <a:xfrm>
                      <a:off x="0" y="0"/>
                      <a:ext cx="2743200" cy="224790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utiliser les lambda-expression. [sur 1 point]</w:t>
        <w:br/>
      </w:r>
      <w:ins w:id="36"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Nous utilisons des lambda expression pour amélioré le code pour la gestion d’évènement.</w:t>
      </w:r>
      <w:r>
        <w:rPr>
          <w:rFonts w:eastAsia="Times New Roman" w:cs="Times New Roman" w:ascii="Verdana" w:hAnsi="Verdana"/>
          <w:b/>
          <w:bCs/>
          <w:i/>
          <w:iCs/>
          <w:color w:val="303030"/>
          <w:sz w:val="18"/>
          <w:szCs w:val="18"/>
          <w:lang w:eastAsia="fr-FR"/>
        </w:rPr>
        <w:br/>
        <w:t>=&gt; 0/1</w:t>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38"/>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les listes observables de JavaFX. [sur 1 point]</w:t>
        <w:br/>
      </w:r>
      <w:ins w:id="37"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avons utilisé comme</w:t>
      </w:r>
      <w:bookmarkStart w:id="65" w:name="spans0e018"/>
      <w:bookmarkEnd w:id="65"/>
      <w:r>
        <w:rPr>
          <w:rFonts w:eastAsia="Times New Roman" w:cs="Times New Roman" w:ascii="Yu Gothic" w:hAnsi="Yu Gothic"/>
          <w:b/>
          <w:bCs/>
          <w:i w:val="false"/>
          <w:caps w:val="false"/>
          <w:smallCaps w:val="false"/>
          <w:color w:val="3F3FBE"/>
          <w:spacing w:val="0"/>
          <w:sz w:val="20"/>
          <w:szCs w:val="20"/>
          <w:u w:val="none"/>
          <w:lang w:eastAsia="fr-FR"/>
        </w:rPr>
        <w:t xml:space="preserve"> dis auparavant</w:t>
      </w:r>
      <w:bookmarkStart w:id="66" w:name="spans0e18"/>
      <w:bookmarkEnd w:id="66"/>
      <w:r>
        <w:rPr>
          <w:rFonts w:eastAsia="Times New Roman" w:cs="Times New Roman" w:ascii="Yu Gothic" w:hAnsi="Yu Gothic"/>
          <w:b/>
          <w:bCs/>
          <w:i w:val="false"/>
          <w:caps w:val="false"/>
          <w:smallCaps w:val="false"/>
          <w:color w:val="3F3FBE"/>
          <w:spacing w:val="0"/>
          <w:sz w:val="20"/>
          <w:szCs w:val="20"/>
          <w:u w:val="none"/>
          <w:lang w:eastAsia="fr-FR"/>
        </w:rPr>
        <w:t xml:space="preserve"> les listes observables. Dans le premier cas nous utilisons une liste</w:t>
      </w:r>
      <w:bookmarkStart w:id="67" w:name="spans1e011"/>
      <w:bookmarkEnd w:id="67"/>
      <w:r>
        <w:rPr>
          <w:rFonts w:eastAsia="Times New Roman" w:cs="Times New Roman" w:ascii="Yu Gothic" w:hAnsi="Yu Gothic"/>
          <w:b/>
          <w:bCs/>
          <w:i w:val="false"/>
          <w:caps w:val="false"/>
          <w:smallCaps w:val="false"/>
          <w:color w:val="3F3FBE"/>
          <w:spacing w:val="0"/>
          <w:sz w:val="20"/>
          <w:szCs w:val="20"/>
          <w:u w:val="none"/>
          <w:lang w:eastAsia="fr-FR"/>
        </w:rPr>
        <w:t xml:space="preserve"> observable</w:t>
      </w:r>
      <w:r>
        <w:rPr>
          <w:rFonts w:eastAsia="Times New Roman" w:cs="Times New Roman" w:ascii="Yu Gothic" w:hAnsi="Yu Gothic"/>
          <w:b/>
          <w:bCs/>
          <w:i w:val="false"/>
          <w:caps w:val="false"/>
          <w:smallCaps w:val="false"/>
          <w:color w:val="3F3FBE"/>
          <w:spacing w:val="0"/>
          <w:sz w:val="20"/>
          <w:szCs w:val="20"/>
          <w:u w:val="none"/>
          <w:lang w:eastAsia="fr-FR"/>
        </w:rPr>
        <w:t>A</w:t>
      </w:r>
      <w:r>
        <w:rPr>
          <w:rFonts w:eastAsia="Times New Roman" w:cs="Times New Roman" w:ascii="Yu Gothic" w:hAnsi="Yu Gothic"/>
          <w:b/>
          <w:bCs/>
          <w:i w:val="false"/>
          <w:caps w:val="false"/>
          <w:smallCaps w:val="false"/>
          <w:color w:val="3F3FBE"/>
          <w:spacing w:val="0"/>
          <w:sz w:val="20"/>
          <w:szCs w:val="20"/>
          <w:u w:val="none"/>
          <w:lang w:eastAsia="fr-FR"/>
        </w:rPr>
        <w:t>rrayliste pour l’ajout d’un animal dans une liste. Nous utilisons aussi d’une observable liste pour ajouter le pseudo et le score dans une</w:t>
      </w:r>
      <w:bookmarkStart w:id="68" w:name="spans2e03"/>
      <w:bookmarkEnd w:id="68"/>
      <w:r>
        <w:rPr>
          <w:rFonts w:eastAsia="Times New Roman" w:cs="Times New Roman" w:ascii="Yu Gothic" w:hAnsi="Yu Gothic"/>
          <w:b/>
          <w:bCs/>
          <w:i w:val="false"/>
          <w:caps w:val="false"/>
          <w:smallCaps w:val="false"/>
          <w:color w:val="3F3FBE"/>
          <w:spacing w:val="0"/>
          <w:sz w:val="20"/>
          <w:szCs w:val="20"/>
          <w:u w:val="none"/>
          <w:lang w:eastAsia="fr-FR"/>
        </w:rPr>
        <w:t xml:space="preserve"> tableView.</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drawing>
          <wp:anchor behindDoc="0" distT="0" distB="0" distL="0" distR="0" simplePos="0" locked="0" layoutInCell="1" allowOverlap="1" relativeHeight="33">
            <wp:simplePos x="0" y="0"/>
            <wp:positionH relativeFrom="column">
              <wp:posOffset>510540</wp:posOffset>
            </wp:positionH>
            <wp:positionV relativeFrom="paragraph">
              <wp:posOffset>-99060</wp:posOffset>
            </wp:positionV>
            <wp:extent cx="5166360" cy="556260"/>
            <wp:effectExtent l="0" t="0" r="0" b="0"/>
            <wp:wrapSquare wrapText="largest"/>
            <wp:docPr id="3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3" descr=""/>
                    <pic:cNvPicPr>
                      <a:picLocks noChangeAspect="1" noChangeArrowheads="1"/>
                    </pic:cNvPicPr>
                  </pic:nvPicPr>
                  <pic:blipFill>
                    <a:blip r:embed="rId41"/>
                    <a:stretch>
                      <a:fillRect/>
                    </a:stretch>
                  </pic:blipFill>
                  <pic:spPr bwMode="auto">
                    <a:xfrm>
                      <a:off x="0" y="0"/>
                      <a:ext cx="5166360" cy="556260"/>
                    </a:xfrm>
                    <a:prstGeom prst="rect">
                      <a:avLst/>
                    </a:prstGeom>
                  </pic:spPr>
                </pic:pic>
              </a:graphicData>
            </a:graphic>
          </wp:anchor>
        </w:drawing>
        <w:drawing>
          <wp:anchor behindDoc="0" distT="0" distB="0" distL="0" distR="0" simplePos="0" locked="0" layoutInCell="1" allowOverlap="1" relativeHeight="34">
            <wp:simplePos x="0" y="0"/>
            <wp:positionH relativeFrom="column">
              <wp:posOffset>510540</wp:posOffset>
            </wp:positionH>
            <wp:positionV relativeFrom="paragraph">
              <wp:posOffset>601980</wp:posOffset>
            </wp:positionV>
            <wp:extent cx="4815840" cy="594360"/>
            <wp:effectExtent l="0" t="0" r="0" b="0"/>
            <wp:wrapSquare wrapText="largest"/>
            <wp:docPr id="3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4" descr=""/>
                    <pic:cNvPicPr>
                      <a:picLocks noChangeAspect="1" noChangeArrowheads="1"/>
                    </pic:cNvPicPr>
                  </pic:nvPicPr>
                  <pic:blipFill>
                    <a:blip r:embed="rId42"/>
                    <a:stretch>
                      <a:fillRect/>
                    </a:stretch>
                  </pic:blipFill>
                  <pic:spPr bwMode="auto">
                    <a:xfrm>
                      <a:off x="0" y="0"/>
                      <a:ext cx="4815840" cy="59436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0/1</w:t>
      </w:r>
    </w:p>
    <w:p>
      <w:pPr>
        <w:pStyle w:val="Normal"/>
        <w:numPr>
          <w:ilvl w:val="0"/>
          <w:numId w:val="39"/>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les packages à bon escient dans un projet. [sur 1 point]</w:t>
      </w:r>
      <w:r>
        <w:drawing>
          <wp:anchor behindDoc="0" distT="0" distB="0" distL="0" distR="0" simplePos="0" locked="0" layoutInCell="1" allowOverlap="1" relativeHeight="35">
            <wp:simplePos x="0" y="0"/>
            <wp:positionH relativeFrom="column">
              <wp:posOffset>4781550</wp:posOffset>
            </wp:positionH>
            <wp:positionV relativeFrom="paragraph">
              <wp:posOffset>64135</wp:posOffset>
            </wp:positionV>
            <wp:extent cx="1638300" cy="1219200"/>
            <wp:effectExtent l="0" t="0" r="0" b="0"/>
            <wp:wrapSquare wrapText="largest"/>
            <wp:docPr id="4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 descr=""/>
                    <pic:cNvPicPr>
                      <a:picLocks noChangeAspect="1" noChangeArrowheads="1"/>
                    </pic:cNvPicPr>
                  </pic:nvPicPr>
                  <pic:blipFill>
                    <a:blip r:embed="rId43"/>
                    <a:stretch>
                      <a:fillRect/>
                    </a:stretch>
                  </pic:blipFill>
                  <pic:spPr bwMode="auto">
                    <a:xfrm>
                      <a:off x="0" y="0"/>
                      <a:ext cx="1638300" cy="1219200"/>
                    </a:xfrm>
                    <a:prstGeom prst="rect">
                      <a:avLst/>
                    </a:prstGeom>
                  </pic:spPr>
                </pic:pic>
              </a:graphicData>
            </a:graphic>
          </wp:anchor>
        </w:drawing>
      </w:r>
      <w:r>
        <w:rPr>
          <w:rFonts w:eastAsia="Times New Roman" w:cs="Times New Roman" w:ascii="Verdana" w:hAnsi="Verdana"/>
          <w:color w:val="303030"/>
          <w:sz w:val="18"/>
          <w:szCs w:val="18"/>
          <w:lang w:eastAsia="fr-FR"/>
        </w:rPr>
        <w:br/>
      </w:r>
      <w:ins w:id="38"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utilisé des packages selon leurs fonctionnalités. Nous avons le</w:t>
      </w:r>
      <w:bookmarkStart w:id="69" w:name="spans0e041"/>
      <w:bookmarkEnd w:id="69"/>
      <w:r>
        <w:rPr>
          <w:rFonts w:eastAsia="Times New Roman" w:cs="Times New Roman" w:ascii="Yu Gothic" w:hAnsi="Yu Gothic"/>
          <w:b/>
          <w:bCs/>
          <w:i w:val="false"/>
          <w:iCs/>
          <w:caps w:val="false"/>
          <w:smallCaps w:val="false"/>
          <w:color w:val="3F3FBE"/>
          <w:spacing w:val="0"/>
          <w:sz w:val="20"/>
          <w:szCs w:val="20"/>
          <w:u w:val="none"/>
          <w:lang w:eastAsia="fr-FR"/>
        </w:rPr>
        <w:t xml:space="preserve"> package-modèle : il permet de mettre nos modèles qui</w:t>
      </w:r>
      <w:bookmarkStart w:id="70" w:name="spans0e111"/>
      <w:bookmarkEnd w:id="70"/>
      <w:r>
        <w:rPr>
          <w:rFonts w:eastAsia="Times New Roman" w:cs="Times New Roman" w:ascii="Yu Gothic" w:hAnsi="Yu Gothic"/>
          <w:b/>
          <w:bCs/>
          <w:i w:val="false"/>
          <w:iCs/>
          <w:caps w:val="false"/>
          <w:smallCaps w:val="false"/>
          <w:color w:val="3F3FBE"/>
          <w:spacing w:val="0"/>
          <w:sz w:val="20"/>
          <w:szCs w:val="20"/>
          <w:u w:val="none"/>
          <w:lang w:eastAsia="fr-FR"/>
        </w:rPr>
        <w:t xml:space="preserve"> dépendent du</w:t>
      </w:r>
      <w:bookmarkStart w:id="71" w:name="spans0e24"/>
      <w:bookmarkEnd w:id="71"/>
      <w:r>
        <w:rPr>
          <w:rFonts w:eastAsia="Times New Roman" w:cs="Times New Roman" w:ascii="Yu Gothic" w:hAnsi="Yu Gothic"/>
          <w:b/>
          <w:bCs/>
          <w:i w:val="false"/>
          <w:iCs/>
          <w:caps w:val="false"/>
          <w:smallCaps w:val="false"/>
          <w:color w:val="3F3FBE"/>
          <w:spacing w:val="0"/>
          <w:sz w:val="20"/>
          <w:szCs w:val="20"/>
          <w:u w:val="none"/>
          <w:lang w:eastAsia="fr-FR"/>
        </w:rPr>
        <w:t xml:space="preserve"> contrôleur. Nous</w:t>
      </w:r>
      <w:bookmarkStart w:id="72" w:name="spans0e33"/>
      <w:bookmarkEnd w:id="72"/>
      <w:r>
        <w:rPr>
          <w:rFonts w:eastAsia="Times New Roman" w:cs="Times New Roman" w:ascii="Yu Gothic" w:hAnsi="Yu Gothic"/>
          <w:b/>
          <w:bCs/>
          <w:i w:val="false"/>
          <w:iCs/>
          <w:caps w:val="false"/>
          <w:smallCaps w:val="false"/>
          <w:color w:val="3F3FBE"/>
          <w:spacing w:val="0"/>
          <w:sz w:val="20"/>
          <w:szCs w:val="20"/>
          <w:u w:val="none"/>
          <w:lang w:eastAsia="fr-FR"/>
        </w:rPr>
        <w:t xml:space="preserve"> a le package persistance : il permet de mettre toutes les</w:t>
      </w:r>
      <w:bookmarkStart w:id="73" w:name="spans0e43"/>
      <w:bookmarkEnd w:id="73"/>
      <w:r>
        <w:rPr>
          <w:rFonts w:eastAsia="Times New Roman" w:cs="Times New Roman" w:ascii="Yu Gothic" w:hAnsi="Yu Gothic"/>
          <w:b/>
          <w:bCs/>
          <w:i w:val="false"/>
          <w:iCs/>
          <w:caps w:val="false"/>
          <w:smallCaps w:val="false"/>
          <w:color w:val="3F3FBE"/>
          <w:spacing w:val="0"/>
          <w:sz w:val="20"/>
          <w:szCs w:val="20"/>
          <w:u w:val="none"/>
          <w:lang w:eastAsia="fr-FR"/>
        </w:rPr>
        <w:t xml:space="preserve"> classes en rapport</w:t>
      </w:r>
      <w:bookmarkStart w:id="74" w:name="spans0e53"/>
      <w:bookmarkEnd w:id="74"/>
      <w:r>
        <w:rPr>
          <w:rFonts w:eastAsia="Times New Roman" w:cs="Times New Roman" w:ascii="Yu Gothic" w:hAnsi="Yu Gothic"/>
          <w:b/>
          <w:bCs/>
          <w:i w:val="false"/>
          <w:iCs/>
          <w:caps w:val="false"/>
          <w:smallCaps w:val="false"/>
          <w:color w:val="3F3FBE"/>
          <w:spacing w:val="0"/>
          <w:sz w:val="20"/>
          <w:szCs w:val="20"/>
          <w:u w:val="none"/>
          <w:lang w:eastAsia="fr-FR"/>
        </w:rPr>
        <w:t xml:space="preserve"> à la persistance</w:t>
      </w:r>
      <w:bookmarkStart w:id="75" w:name="spans0e72"/>
      <w:bookmarkEnd w:id="75"/>
      <w:r>
        <w:rPr>
          <w:rFonts w:eastAsia="Times New Roman" w:cs="Times New Roman" w:ascii="Yu Gothic" w:hAnsi="Yu Gothic"/>
          <w:b/>
          <w:bCs/>
          <w:i w:val="false"/>
          <w:iCs/>
          <w:caps w:val="false"/>
          <w:smallCaps w:val="false"/>
          <w:color w:val="3F3FBE"/>
          <w:spacing w:val="0"/>
          <w:sz w:val="20"/>
          <w:szCs w:val="20"/>
          <w:u w:val="none"/>
          <w:lang w:eastAsia="fr-FR"/>
        </w:rPr>
        <w:t xml:space="preserve"> c'est-à-dire le chargement et la sauvegarde du pseudo et du score du joueur. Nous avons le package</w:t>
      </w:r>
      <w:bookmarkStart w:id="76" w:name="spans1e021"/>
      <w:bookmarkEnd w:id="76"/>
      <w:r>
        <w:rPr>
          <w:rFonts w:eastAsia="Times New Roman" w:cs="Times New Roman" w:ascii="Yu Gothic" w:hAnsi="Yu Gothic"/>
          <w:b/>
          <w:bCs/>
          <w:i w:val="false"/>
          <w:iCs/>
          <w:caps w:val="false"/>
          <w:smallCaps w:val="false"/>
          <w:color w:val="3F3FBE"/>
          <w:spacing w:val="0"/>
          <w:sz w:val="20"/>
          <w:szCs w:val="20"/>
          <w:u w:val="none"/>
          <w:lang w:eastAsia="fr-FR"/>
        </w:rPr>
        <w:t xml:space="preserve"> ressourc</w:t>
      </w:r>
      <w:r>
        <w:rPr>
          <w:rFonts w:eastAsia="Times New Roman" w:cs="Times New Roman" w:ascii="Yu Gothic" w:hAnsi="Yu Gothic"/>
          <w:b/>
          <w:bCs/>
          <w:i w:val="false"/>
          <w:iCs/>
          <w:caps w:val="false"/>
          <w:smallCaps w:val="false"/>
          <w:color w:val="3F3FBE"/>
          <w:spacing w:val="0"/>
          <w:sz w:val="20"/>
          <w:szCs w:val="20"/>
          <w:u w:val="none"/>
          <w:lang w:eastAsia="fr-FR"/>
        </w:rPr>
        <w:t>e</w:t>
      </w:r>
      <w:r>
        <w:rPr>
          <w:rFonts w:eastAsia="Times New Roman" w:cs="Times New Roman" w:ascii="Yu Gothic" w:hAnsi="Yu Gothic"/>
          <w:b/>
          <w:bCs/>
          <w:i w:val="false"/>
          <w:iCs/>
          <w:caps w:val="false"/>
          <w:smallCaps w:val="false"/>
          <w:color w:val="3F3FBE"/>
          <w:spacing w:val="0"/>
          <w:sz w:val="20"/>
          <w:szCs w:val="20"/>
          <w:u w:val="none"/>
          <w:lang w:eastAsia="fr-FR"/>
        </w:rPr>
        <w:t xml:space="preserve"> : il permet de mettre les images et les sons utilisés et</w:t>
      </w:r>
      <w:bookmarkStart w:id="77" w:name="spans1e121"/>
      <w:bookmarkEnd w:id="77"/>
      <w:r>
        <w:rPr>
          <w:rFonts w:eastAsia="Times New Roman" w:cs="Times New Roman" w:ascii="Yu Gothic" w:hAnsi="Yu Gothic"/>
          <w:b/>
          <w:bCs/>
          <w:i w:val="false"/>
          <w:iCs/>
          <w:caps w:val="false"/>
          <w:smallCaps w:val="false"/>
          <w:color w:val="3F3FBE"/>
          <w:spacing w:val="0"/>
          <w:sz w:val="20"/>
          <w:szCs w:val="20"/>
          <w:u w:val="none"/>
          <w:lang w:eastAsia="fr-FR"/>
        </w:rPr>
        <w:t xml:space="preserve"> les pages FXML et CSS. Nous avons le package</w:t>
      </w:r>
      <w:bookmarkStart w:id="78" w:name="spans2e05"/>
      <w:bookmarkEnd w:id="78"/>
      <w:r>
        <w:rPr>
          <w:rFonts w:eastAsia="Times New Roman" w:cs="Times New Roman" w:ascii="Yu Gothic" w:hAnsi="Yu Gothic"/>
          <w:b/>
          <w:bCs/>
          <w:i w:val="false"/>
          <w:iCs/>
          <w:caps w:val="false"/>
          <w:smallCaps w:val="false"/>
          <w:color w:val="3F3FBE"/>
          <w:spacing w:val="0"/>
          <w:sz w:val="20"/>
          <w:szCs w:val="20"/>
          <w:u w:val="none"/>
          <w:lang w:eastAsia="fr-FR"/>
        </w:rPr>
        <w:t xml:space="preserve"> test : il contient notre main de l’application. Nous avons le package</w:t>
      </w:r>
      <w:bookmarkStart w:id="79" w:name="spans3e03"/>
      <w:bookmarkEnd w:id="79"/>
      <w:r>
        <w:rPr>
          <w:rFonts w:eastAsia="Times New Roman" w:cs="Times New Roman" w:ascii="Yu Gothic" w:hAnsi="Yu Gothic"/>
          <w:b/>
          <w:bCs/>
          <w:i w:val="false"/>
          <w:iCs/>
          <w:caps w:val="false"/>
          <w:smallCaps w:val="false"/>
          <w:color w:val="3F3FBE"/>
          <w:spacing w:val="0"/>
          <w:sz w:val="20"/>
          <w:szCs w:val="20"/>
          <w:u w:val="none"/>
          <w:lang w:eastAsia="fr-FR"/>
        </w:rPr>
        <w:t xml:space="preserve"> util</w:t>
      </w:r>
      <w:r>
        <w:rPr>
          <w:rFonts w:eastAsia="Times New Roman" w:cs="Times New Roman" w:ascii="Yu Gothic" w:hAnsi="Yu Gothic"/>
          <w:b/>
          <w:bCs/>
          <w:i w:val="false"/>
          <w:iCs/>
          <w:caps w:val="false"/>
          <w:smallCaps w:val="false"/>
          <w:color w:val="3F3FBE"/>
          <w:spacing w:val="0"/>
          <w:sz w:val="20"/>
          <w:szCs w:val="20"/>
          <w:u w:val="none"/>
          <w:lang w:eastAsia="fr-FR"/>
        </w:rPr>
        <w:t>es</w:t>
      </w:r>
      <w:r>
        <w:rPr>
          <w:rFonts w:eastAsia="Times New Roman" w:cs="Times New Roman" w:ascii="Yu Gothic" w:hAnsi="Yu Gothic"/>
          <w:b/>
          <w:bCs/>
          <w:i w:val="false"/>
          <w:iCs/>
          <w:caps w:val="false"/>
          <w:smallCaps w:val="false"/>
          <w:color w:val="3F3FBE"/>
          <w:spacing w:val="0"/>
          <w:sz w:val="20"/>
          <w:szCs w:val="20"/>
          <w:u w:val="none"/>
          <w:lang w:eastAsia="fr-FR"/>
        </w:rPr>
        <w:t xml:space="preserve"> : il permet de mettre toute</w:t>
      </w:r>
      <w:bookmarkStart w:id="80" w:name="spans3e13"/>
      <w:bookmarkEnd w:id="80"/>
      <w:r>
        <w:rPr>
          <w:rFonts w:eastAsia="Times New Roman" w:cs="Times New Roman" w:ascii="Yu Gothic" w:hAnsi="Yu Gothic"/>
          <w:b/>
          <w:bCs/>
          <w:i w:val="false"/>
          <w:iCs/>
          <w:caps w:val="false"/>
          <w:smallCaps w:val="false"/>
          <w:color w:val="3F3FBE"/>
          <w:spacing w:val="0"/>
          <w:sz w:val="20"/>
          <w:szCs w:val="20"/>
          <w:u w:val="none"/>
          <w:lang w:eastAsia="fr-FR"/>
        </w:rPr>
        <w:t xml:space="preserve"> la classe utile</w:t>
      </w:r>
      <w:bookmarkStart w:id="81" w:name="spans3e22"/>
      <w:bookmarkEnd w:id="81"/>
      <w:r>
        <w:rPr>
          <w:rFonts w:eastAsia="Times New Roman" w:cs="Times New Roman" w:ascii="Yu Gothic" w:hAnsi="Yu Gothic"/>
          <w:b/>
          <w:bCs/>
          <w:i w:val="false"/>
          <w:iCs/>
          <w:caps w:val="false"/>
          <w:smallCaps w:val="false"/>
          <w:color w:val="3F3FBE"/>
          <w:spacing w:val="0"/>
          <w:sz w:val="20"/>
          <w:szCs w:val="20"/>
          <w:u w:val="none"/>
          <w:lang w:eastAsia="fr-FR"/>
        </w:rPr>
        <w:t xml:space="preserve"> c'est-à-dire celle qu’on utilise pour la création d’objet. Nous utilisons le package view : il permet de mettre</w:t>
      </w:r>
      <w:bookmarkStart w:id="82" w:name="spans4e03"/>
      <w:bookmarkEnd w:id="82"/>
      <w:r>
        <w:rPr>
          <w:rFonts w:eastAsia="Times New Roman" w:cs="Times New Roman" w:ascii="Yu Gothic" w:hAnsi="Yu Gothic"/>
          <w:b/>
          <w:bCs/>
          <w:i w:val="false"/>
          <w:iCs/>
          <w:caps w:val="false"/>
          <w:smallCaps w:val="false"/>
          <w:color w:val="3F3FBE"/>
          <w:spacing w:val="0"/>
          <w:sz w:val="20"/>
          <w:szCs w:val="20"/>
          <w:u w:val="none"/>
          <w:lang w:eastAsia="fr-FR"/>
        </w:rPr>
        <w:t xml:space="preserve"> tous nos contrôleurs de page.</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0/1</w:t>
      </w:r>
    </w:p>
    <w:p>
      <w:pPr>
        <w:pStyle w:val="Normal"/>
        <w:numPr>
          <w:ilvl w:val="0"/>
          <w:numId w:val="40"/>
        </w:numPr>
        <w:shd w:val="clear" w:color="auto" w:fill="FFFFFF"/>
        <w:spacing w:lineRule="auto" w:line="240" w:beforeAutospacing="1" w:afterAutospacing="1"/>
        <w:rPr/>
      </w:pPr>
      <w:r>
        <w:drawing>
          <wp:anchor behindDoc="0" distT="0" distB="0" distL="0" distR="0" simplePos="0" locked="0" layoutInCell="1" allowOverlap="1" relativeHeight="36">
            <wp:simplePos x="0" y="0"/>
            <wp:positionH relativeFrom="column">
              <wp:posOffset>480060</wp:posOffset>
            </wp:positionH>
            <wp:positionV relativeFrom="paragraph">
              <wp:posOffset>311785</wp:posOffset>
            </wp:positionV>
            <wp:extent cx="5113655" cy="1113155"/>
            <wp:effectExtent l="0" t="0" r="0" b="0"/>
            <wp:wrapSquare wrapText="largest"/>
            <wp:docPr id="4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6" descr=""/>
                    <pic:cNvPicPr>
                      <a:picLocks noChangeAspect="1" noChangeArrowheads="1"/>
                    </pic:cNvPicPr>
                  </pic:nvPicPr>
                  <pic:blipFill>
                    <a:blip r:embed="rId44"/>
                    <a:stretch>
                      <a:fillRect/>
                    </a:stretch>
                  </pic:blipFill>
                  <pic:spPr bwMode="auto">
                    <a:xfrm>
                      <a:off x="0" y="0"/>
                      <a:ext cx="5113655" cy="1113155"/>
                    </a:xfrm>
                    <a:prstGeom prst="rect">
                      <a:avLst/>
                    </a:prstGeom>
                  </pic:spPr>
                </pic:pic>
              </a:graphicData>
            </a:graphic>
          </wp:anchor>
        </w:drawing>
      </w:r>
      <w:r>
        <w:rPr>
          <w:rFonts w:eastAsia="Times New Roman" w:cs="Times New Roman" w:ascii="Verdana" w:hAnsi="Verdana"/>
          <w:color w:val="000000"/>
          <w:sz w:val="18"/>
          <w:szCs w:val="18"/>
          <w:lang w:eastAsia="fr-FR"/>
        </w:rPr>
        <w:t>J</w:t>
      </w:r>
      <w:r>
        <w:rPr>
          <w:rFonts w:eastAsia="Times New Roman" w:cs="Times New Roman" w:ascii="Verdana" w:hAnsi="Verdana"/>
          <w:color w:val="000000"/>
          <w:sz w:val="18"/>
          <w:szCs w:val="18"/>
          <w:lang w:eastAsia="fr-FR"/>
        </w:rPr>
        <w:t>e sais utiliser les streams sur les</w:t>
      </w:r>
      <w:r>
        <w:rPr>
          <w:rFonts w:eastAsia="Times New Roman" w:cs="Times New Roman" w:ascii="Verdana" w:hAnsi="Verdana"/>
          <w:color w:val="000000"/>
          <w:sz w:val="18"/>
          <w:szCs w:val="18"/>
          <w:lang w:eastAsia="fr-FR"/>
        </w:rPr>
        <w:t xml:space="preserve"> collections</w:t>
      </w:r>
      <w:r>
        <w:rPr>
          <w:rFonts w:eastAsia="Times New Roman" w:cs="Times New Roman" w:ascii="Verdana" w:hAnsi="Verdana"/>
          <w:color w:val="303030"/>
          <w:sz w:val="18"/>
          <w:szCs w:val="18"/>
          <w:lang w:eastAsia="fr-FR"/>
        </w:rPr>
        <w:t xml:space="preserve"> Java8. [sur 1 point]</w:t>
        <w:br/>
      </w:r>
      <w:ins w:id="39"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303030"/>
          <w:sz w:val="18"/>
          <w:szCs w:val="18"/>
          <w:lang w:eastAsia="fr-FR"/>
        </w:rPr>
        <w:b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
    </w:p>
    <w:p>
      <w:pPr>
        <w:pStyle w:val="Normal"/>
        <w:shd w:val="clear" w:color="auto" w:fill="FFFFFF"/>
        <w:spacing w:lineRule="auto" w:line="240" w:beforeAutospacing="1" w:afterAutospacing="1"/>
        <w:rPr/>
      </w:pPr>
      <w:r>
        <w:rPr>
          <w:rFonts w:eastAsia="Times New Roman" w:cs="Times New Roman" w:ascii="Verdana" w:hAnsi="Verdana"/>
          <w:b/>
          <w:bCs/>
          <w:i/>
          <w:iCs/>
          <w:color w:val="303030"/>
          <w:sz w:val="18"/>
          <w:szCs w:val="18"/>
          <w:lang w:eastAsia="fr-FR"/>
        </w:rPr>
        <w:tab/>
      </w:r>
      <w:r>
        <w:rPr>
          <w:rFonts w:eastAsia="Times New Roman" w:cs="Times New Roman" w:ascii="Yu Gothic" w:hAnsi="Yu Gothic"/>
          <w:b/>
          <w:bCs/>
          <w:i w:val="false"/>
          <w:iCs w:val="false"/>
          <w:color w:val="3F3FBE"/>
          <w:sz w:val="20"/>
          <w:szCs w:val="20"/>
          <w:lang w:eastAsia="fr-FR"/>
        </w:rPr>
        <w:t>Le stream nous permet de parcourir une liste.</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0/1</w:t>
      </w:r>
    </w:p>
    <w:p>
      <w:pPr>
        <w:pStyle w:val="Normal"/>
        <w:numPr>
          <w:ilvl w:val="0"/>
          <w:numId w:val="41"/>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un convertisseur lors d’un bind entre deux propriétés JavaFX. [sur 1 point]</w:t>
        <w:br/>
      </w:r>
      <w:ins w:id="40"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45">
            <wp:simplePos x="0" y="0"/>
            <wp:positionH relativeFrom="column">
              <wp:posOffset>1424940</wp:posOffset>
            </wp:positionH>
            <wp:positionV relativeFrom="paragraph">
              <wp:posOffset>693420</wp:posOffset>
            </wp:positionV>
            <wp:extent cx="2667000" cy="175260"/>
            <wp:effectExtent l="0" t="0" r="0" b="0"/>
            <wp:wrapSquare wrapText="largest"/>
            <wp:docPr id="4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4" descr=""/>
                    <pic:cNvPicPr>
                      <a:picLocks noChangeAspect="1" noChangeArrowheads="1"/>
                    </pic:cNvPicPr>
                  </pic:nvPicPr>
                  <pic:blipFill>
                    <a:blip r:embed="rId45"/>
                    <a:stretch>
                      <a:fillRect/>
                    </a:stretch>
                  </pic:blipFill>
                  <pic:spPr bwMode="auto">
                    <a:xfrm>
                      <a:off x="0" y="0"/>
                      <a:ext cx="2667000" cy="175260"/>
                    </a:xfrm>
                    <a:prstGeom prst="rect">
                      <a:avLst/>
                    </a:prstGeom>
                  </pic:spPr>
                </pic:pic>
              </a:graphicData>
            </a:graphic>
          </wp:anchor>
        </w:drawing>
      </w:r>
      <w:r>
        <w:rPr>
          <w:rFonts w:eastAsia="Times New Roman" w:cs="Times New Roman" w:ascii="Yu Gothic" w:hAnsi="Yu Gothic"/>
          <w:b/>
          <w:bCs/>
          <w:color w:val="3F3FBE"/>
          <w:sz w:val="20"/>
          <w:szCs w:val="20"/>
          <w:lang w:eastAsia="fr-FR"/>
        </w:rPr>
        <w:t>Pour afficher les points de vie dans le jeu il a fallu que nous passions d’un int en string pour pouvoir l’afficher sur un label. Mais en même temps nous puisons faire des calculs pour abaisser les points de vie lorsque nous perdons une vie dans le jeu.</w:t>
      </w:r>
      <w:r>
        <w:rPr>
          <w:rFonts w:eastAsia="Times New Roman" w:cs="Times New Roman" w:ascii="Verdana" w:hAnsi="Verdana"/>
          <w:color w:val="303030"/>
          <w:sz w:val="18"/>
          <w:szCs w:val="18"/>
          <w:lang w:eastAsia="fr-FR"/>
        </w:rPr>
        <w:br/>
      </w:r>
      <w:r>
        <w:rPr>
          <w:rFonts w:eastAsia="Times New Roman" w:cs="Times New Roman" w:ascii="Verdana" w:hAnsi="Verdana"/>
          <w:b/>
          <w:bCs/>
          <w:i/>
          <w:iCs/>
          <w:color w:val="303030"/>
          <w:sz w:val="18"/>
          <w:szCs w:val="18"/>
          <w:lang w:eastAsia="fr-FR"/>
        </w:rPr>
        <w:b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0/1</w:t>
      </w:r>
    </w:p>
    <w:p>
      <w:pPr>
        <w:pStyle w:val="Normal"/>
        <w:numPr>
          <w:ilvl w:val="0"/>
          <w:numId w:val="42"/>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un fichier CSS pour styler mon application JavaFX. [sur 0.5 point]</w:t>
        <w:br/>
      </w:r>
      <w:ins w:id="4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Pour donner du style a nos fenêtre nous avons utilisé des fichier CSS.</w:t>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drawing>
          <wp:anchor behindDoc="0" distT="0" distB="0" distL="0" distR="0" simplePos="0" locked="0" layoutInCell="1" allowOverlap="1" relativeHeight="37">
            <wp:simplePos x="0" y="0"/>
            <wp:positionH relativeFrom="column">
              <wp:posOffset>-529590</wp:posOffset>
            </wp:positionH>
            <wp:positionV relativeFrom="paragraph">
              <wp:posOffset>-137160</wp:posOffset>
            </wp:positionV>
            <wp:extent cx="2903220" cy="1470660"/>
            <wp:effectExtent l="0" t="0" r="0" b="0"/>
            <wp:wrapSquare wrapText="largest"/>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6"/>
                    <a:stretch>
                      <a:fillRect/>
                    </a:stretch>
                  </pic:blipFill>
                  <pic:spPr bwMode="auto">
                    <a:xfrm>
                      <a:off x="0" y="0"/>
                      <a:ext cx="2903220" cy="1470660"/>
                    </a:xfrm>
                    <a:prstGeom prst="rect">
                      <a:avLst/>
                    </a:prstGeom>
                  </pic:spPr>
                </pic:pic>
              </a:graphicData>
            </a:graphic>
          </wp:anchor>
        </w:drawing>
        <w:drawing>
          <wp:anchor behindDoc="0" distT="0" distB="0" distL="0" distR="0" simplePos="0" locked="0" layoutInCell="1" allowOverlap="1" relativeHeight="38">
            <wp:simplePos x="0" y="0"/>
            <wp:positionH relativeFrom="column">
              <wp:posOffset>2876550</wp:posOffset>
            </wp:positionH>
            <wp:positionV relativeFrom="paragraph">
              <wp:posOffset>62230</wp:posOffset>
            </wp:positionV>
            <wp:extent cx="2042160" cy="472440"/>
            <wp:effectExtent l="0" t="0" r="0" b="0"/>
            <wp:wrapSquare wrapText="largest"/>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7"/>
                    <a:stretch>
                      <a:fillRect/>
                    </a:stretch>
                  </pic:blipFill>
                  <pic:spPr bwMode="auto">
                    <a:xfrm>
                      <a:off x="0" y="0"/>
                      <a:ext cx="2042160" cy="47244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br/>
        <w:t>=&gt; 0/0.5</w:t>
      </w:r>
    </w:p>
    <w:p>
      <w:pPr>
        <w:pStyle w:val="Normal"/>
        <w:numPr>
          <w:ilvl w:val="0"/>
          <w:numId w:val="43"/>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un formateur lors d’un bind entre deux propriétés JavaFX. [sur 1 point]</w:t>
        <w:br/>
      </w:r>
      <w:ins w:id="4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0/1</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rebuchet MS">
    <w:charset w:val="00"/>
    <w:family w:val="roman"/>
    <w:pitch w:val="variable"/>
  </w:font>
  <w:font w:name="Yu Gothic">
    <w:charset w:val="01"/>
    <w:family w:val="swiss"/>
    <w:pitch w:val="variable"/>
  </w:font>
  <w:font w:name="Yu Gothic">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5">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6">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7">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0">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7">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8">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9">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0">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link w:val="Titre1Car"/>
    <w:uiPriority w:val="9"/>
    <w:qFormat/>
    <w:rsid w:val="006d7d03"/>
    <w:pPr>
      <w:spacing w:lineRule="auto" w:line="240" w:beforeAutospacing="1" w:afterAutospacing="1"/>
      <w:outlineLvl w:val="0"/>
    </w:pPr>
    <w:rPr>
      <w:rFonts w:ascii="Times New Roman" w:hAnsi="Times New Roman" w:eastAsia="Times New Roman" w:cs="Times New Roman"/>
      <w:b/>
      <w:bCs/>
      <w:sz w:val="48"/>
      <w:szCs w:val="48"/>
      <w:lang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6d7d03"/>
    <w:rPr/>
  </w:style>
  <w:style w:type="character" w:styleId="PieddepageCar" w:customStyle="1">
    <w:name w:val="Pied de page Car"/>
    <w:basedOn w:val="DefaultParagraphFont"/>
    <w:link w:val="Pieddepage"/>
    <w:uiPriority w:val="99"/>
    <w:qFormat/>
    <w:rsid w:val="006d7d03"/>
    <w:rPr/>
  </w:style>
  <w:style w:type="character" w:styleId="Titre1Car" w:customStyle="1">
    <w:name w:val="Titre 1 Car"/>
    <w:basedOn w:val="DefaultParagraphFont"/>
    <w:link w:val="Titre1"/>
    <w:uiPriority w:val="9"/>
    <w:qFormat/>
    <w:rsid w:val="006d7d03"/>
    <w:rPr>
      <w:rFonts w:ascii="Times New Roman" w:hAnsi="Times New Roman" w:eastAsia="Times New Roman" w:cs="Times New Roman"/>
      <w:b/>
      <w:bCs/>
      <w:sz w:val="48"/>
      <w:szCs w:val="48"/>
      <w:lang w:eastAsia="fr-FR"/>
    </w:rPr>
  </w:style>
  <w:style w:type="character" w:styleId="Strong">
    <w:name w:val="Strong"/>
    <w:basedOn w:val="DefaultParagraphFont"/>
    <w:uiPriority w:val="22"/>
    <w:qFormat/>
    <w:rsid w:val="006d7d03"/>
    <w:rPr>
      <w:b/>
      <w:bCs/>
    </w:rPr>
  </w:style>
  <w:style w:type="character" w:styleId="Accentuation">
    <w:name w:val="Accentuation"/>
    <w:basedOn w:val="DefaultParagraphFont"/>
    <w:uiPriority w:val="20"/>
    <w:qFormat/>
    <w:rsid w:val="006d7d03"/>
    <w:rPr>
      <w:i/>
      <w:iCs/>
    </w:rPr>
  </w:style>
  <w:style w:type="character" w:styleId="ListLabel1">
    <w:name w:val="ListLabel 1"/>
    <w:qFormat/>
    <w:rPr>
      <w:rFonts w:ascii="Verdana" w:hAnsi="Verdana"/>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Verdana" w:hAnsi="Verdana"/>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Verdana" w:hAnsi="Verdana"/>
      <w:sz w:val="1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Verdana" w:hAnsi="Verdana"/>
      <w:sz w:val="1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Verdana" w:hAnsi="Verdana"/>
      <w:sz w:val="1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Verdana" w:hAnsi="Verdana"/>
      <w:sz w:val="1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Verdana" w:hAnsi="Verdana"/>
      <w:sz w:val="1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Verdana" w:hAnsi="Verdana"/>
      <w:sz w:val="18"/>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Verdana" w:hAnsi="Verdana"/>
      <w:sz w:val="18"/>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Verdana" w:hAnsi="Verdana"/>
      <w:sz w:val="18"/>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Verdana" w:hAnsi="Verdana"/>
      <w:sz w:val="18"/>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Verdana" w:hAnsi="Verdana"/>
      <w:sz w:val="18"/>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Verdana" w:hAnsi="Verdana"/>
      <w:sz w:val="18"/>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Verdana" w:hAnsi="Verdana"/>
      <w:sz w:val="18"/>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Verdana" w:hAnsi="Verdana"/>
      <w:sz w:val="18"/>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Verdana" w:hAnsi="Verdana"/>
      <w:sz w:val="18"/>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Verdana" w:hAnsi="Verdana"/>
      <w:sz w:val="18"/>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Verdana" w:hAnsi="Verdana"/>
      <w:sz w:val="18"/>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Verdana" w:hAnsi="Verdana"/>
      <w:sz w:val="18"/>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Verdana" w:hAnsi="Verdana"/>
      <w:sz w:val="18"/>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Verdana" w:hAnsi="Verdana"/>
      <w:sz w:val="18"/>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Verdana" w:hAnsi="Verdana"/>
      <w:sz w:val="18"/>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Verdana" w:hAnsi="Verdana"/>
      <w:sz w:val="18"/>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ascii="Verdana" w:hAnsi="Verdana"/>
      <w:sz w:val="18"/>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rFonts w:ascii="Verdana" w:hAnsi="Verdana"/>
      <w:sz w:val="18"/>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rFonts w:ascii="Verdana" w:hAnsi="Verdana"/>
      <w:sz w:val="18"/>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rFonts w:ascii="Verdana" w:hAnsi="Verdana"/>
      <w:sz w:val="18"/>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rFonts w:ascii="Verdana" w:hAnsi="Verdana"/>
      <w:sz w:val="18"/>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rFonts w:ascii="Verdana" w:hAnsi="Verdana"/>
      <w:sz w:val="18"/>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rFonts w:ascii="Verdana" w:hAnsi="Verdana"/>
      <w:sz w:val="18"/>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rFonts w:ascii="Verdana" w:hAnsi="Verdana"/>
      <w:sz w:val="18"/>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rFonts w:ascii="Verdana" w:hAnsi="Verdana"/>
      <w:sz w:val="18"/>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rFonts w:ascii="Verdana" w:hAnsi="Verdana"/>
      <w:sz w:val="18"/>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rFonts w:ascii="Verdana" w:hAnsi="Verdana"/>
      <w:sz w:val="18"/>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rFonts w:ascii="Verdana" w:hAnsi="Verdana"/>
      <w:sz w:val="18"/>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rFonts w:ascii="Verdana" w:hAnsi="Verdana"/>
      <w:sz w:val="18"/>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rFonts w:ascii="Verdana" w:hAnsi="Verdana"/>
      <w:sz w:val="18"/>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rFonts w:ascii="Verdana" w:hAnsi="Verdana"/>
      <w:sz w:val="18"/>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rFonts w:ascii="Verdana" w:hAnsi="Verdana"/>
      <w:sz w:val="18"/>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rFonts w:ascii="Verdana" w:hAnsi="Verdana"/>
      <w:sz w:val="18"/>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rFonts w:ascii="Verdana" w:hAnsi="Verdana"/>
      <w:sz w:val="18"/>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rFonts w:ascii="Verdana" w:hAnsi="Verdana"/>
      <w:sz w:val="18"/>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rFonts w:ascii="Verdana" w:hAnsi="Verdana"/>
      <w:sz w:val="18"/>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rFonts w:cs="Symbol"/>
      <w:sz w:val="18"/>
    </w:rPr>
  </w:style>
  <w:style w:type="character" w:styleId="ListLabel389">
    <w:name w:val="ListLabel 389"/>
    <w:qFormat/>
    <w:rPr>
      <w:rFonts w:cs="Courier New"/>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ascii="Verdana" w:hAnsi="Verdana" w:cs="Symbol"/>
      <w:sz w:val="18"/>
    </w:rPr>
  </w:style>
  <w:style w:type="character" w:styleId="ListLabel398">
    <w:name w:val="ListLabel 398"/>
    <w:qFormat/>
    <w:rPr>
      <w:rFonts w:cs="Courier New"/>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Symbol"/>
      <w:sz w:val="18"/>
    </w:rPr>
  </w:style>
  <w:style w:type="character" w:styleId="ListLabel407">
    <w:name w:val="ListLabel 407"/>
    <w:qFormat/>
    <w:rPr>
      <w:rFonts w:cs="Courier New"/>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Symbol"/>
      <w:sz w:val="18"/>
    </w:rPr>
  </w:style>
  <w:style w:type="character" w:styleId="ListLabel416">
    <w:name w:val="ListLabel 416"/>
    <w:qFormat/>
    <w:rPr>
      <w:rFonts w:cs="Courier New"/>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Symbol"/>
      <w:sz w:val="18"/>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Symbol"/>
      <w:sz w:val="18"/>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ascii="Verdana" w:hAnsi="Verdana" w:cs="Symbol"/>
      <w:sz w:val="18"/>
    </w:rPr>
  </w:style>
  <w:style w:type="character" w:styleId="ListLabel443">
    <w:name w:val="ListLabel 443"/>
    <w:qFormat/>
    <w:rPr>
      <w:rFonts w:cs="Courier New"/>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ascii="Verdana" w:hAnsi="Verdana" w:cs="Symbol"/>
      <w:sz w:val="18"/>
    </w:rPr>
  </w:style>
  <w:style w:type="character" w:styleId="ListLabel452">
    <w:name w:val="ListLabel 452"/>
    <w:qFormat/>
    <w:rPr>
      <w:rFonts w:cs="Courier New"/>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ascii="Verdana" w:hAnsi="Verdana" w:cs="Symbol"/>
      <w:sz w:val="18"/>
    </w:rPr>
  </w:style>
  <w:style w:type="character" w:styleId="ListLabel461">
    <w:name w:val="ListLabel 461"/>
    <w:qFormat/>
    <w:rPr>
      <w:rFonts w:cs="Courier New"/>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ascii="Verdana" w:hAnsi="Verdana" w:cs="Symbol"/>
      <w:sz w:val="18"/>
    </w:rPr>
  </w:style>
  <w:style w:type="character" w:styleId="ListLabel470">
    <w:name w:val="ListLabel 470"/>
    <w:qFormat/>
    <w:rPr>
      <w:rFonts w:cs="Courier New"/>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ascii="Verdana" w:hAnsi="Verdana" w:cs="Symbol"/>
      <w:sz w:val="18"/>
    </w:rPr>
  </w:style>
  <w:style w:type="character" w:styleId="ListLabel479">
    <w:name w:val="ListLabel 479"/>
    <w:qFormat/>
    <w:rPr>
      <w:rFonts w:cs="Courier New"/>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ascii="Verdana" w:hAnsi="Verdana" w:cs="Symbol"/>
      <w:sz w:val="18"/>
    </w:rPr>
  </w:style>
  <w:style w:type="character" w:styleId="ListLabel488">
    <w:name w:val="ListLabel 488"/>
    <w:qFormat/>
    <w:rPr>
      <w:rFonts w:cs="Courier New"/>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ascii="Verdana" w:hAnsi="Verdana" w:cs="Symbol"/>
      <w:sz w:val="18"/>
    </w:rPr>
  </w:style>
  <w:style w:type="character" w:styleId="ListLabel497">
    <w:name w:val="ListLabel 497"/>
    <w:qFormat/>
    <w:rPr>
      <w:rFonts w:cs="Courier New"/>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ascii="Verdana" w:hAnsi="Verdana" w:cs="Symbol"/>
      <w:sz w:val="18"/>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ascii="Verdana" w:hAnsi="Verdana" w:cs="Symbol"/>
      <w:sz w:val="18"/>
    </w:rPr>
  </w:style>
  <w:style w:type="character" w:styleId="ListLabel515">
    <w:name w:val="ListLabel 515"/>
    <w:qFormat/>
    <w:rPr>
      <w:rFonts w:cs="Courier New"/>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ascii="Verdana" w:hAnsi="Verdana" w:cs="Symbol"/>
      <w:sz w:val="18"/>
    </w:rPr>
  </w:style>
  <w:style w:type="character" w:styleId="ListLabel524">
    <w:name w:val="ListLabel 524"/>
    <w:qFormat/>
    <w:rPr>
      <w:rFonts w:cs="Courier New"/>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ascii="Verdana" w:hAnsi="Verdana" w:cs="Symbol"/>
      <w:sz w:val="18"/>
    </w:rPr>
  </w:style>
  <w:style w:type="character" w:styleId="ListLabel533">
    <w:name w:val="ListLabel 533"/>
    <w:qFormat/>
    <w:rPr>
      <w:rFonts w:cs="Courier New"/>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ascii="Verdana" w:hAnsi="Verdana" w:cs="Symbol"/>
      <w:sz w:val="18"/>
    </w:rPr>
  </w:style>
  <w:style w:type="character" w:styleId="ListLabel542">
    <w:name w:val="ListLabel 542"/>
    <w:qFormat/>
    <w:rPr>
      <w:rFonts w:cs="Courier New"/>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ascii="Verdana" w:hAnsi="Verdana" w:cs="Symbol"/>
      <w:sz w:val="18"/>
    </w:rPr>
  </w:style>
  <w:style w:type="character" w:styleId="ListLabel551">
    <w:name w:val="ListLabel 551"/>
    <w:qFormat/>
    <w:rPr>
      <w:rFonts w:cs="Courier New"/>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ascii="Verdana" w:hAnsi="Verdana" w:cs="Symbol"/>
      <w:sz w:val="18"/>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ascii="Verdana" w:hAnsi="Verdana" w:cs="Symbol"/>
      <w:sz w:val="18"/>
    </w:rPr>
  </w:style>
  <w:style w:type="character" w:styleId="ListLabel569">
    <w:name w:val="ListLabel 569"/>
    <w:qFormat/>
    <w:rPr>
      <w:rFonts w:cs="Courier New"/>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ascii="Verdana" w:hAnsi="Verdana" w:cs="Symbol"/>
      <w:sz w:val="18"/>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ascii="Verdana" w:hAnsi="Verdana" w:cs="Symbol"/>
      <w:sz w:val="18"/>
    </w:rPr>
  </w:style>
  <w:style w:type="character" w:styleId="ListLabel587">
    <w:name w:val="ListLabel 587"/>
    <w:qFormat/>
    <w:rPr>
      <w:rFonts w:cs="Courier New"/>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ascii="Verdana" w:hAnsi="Verdana" w:cs="Symbol"/>
      <w:sz w:val="18"/>
    </w:rPr>
  </w:style>
  <w:style w:type="character" w:styleId="ListLabel596">
    <w:name w:val="ListLabel 596"/>
    <w:qFormat/>
    <w:rPr>
      <w:rFonts w:cs="Courier New"/>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ascii="Verdana" w:hAnsi="Verdana" w:cs="Symbol"/>
      <w:sz w:val="18"/>
    </w:rPr>
  </w:style>
  <w:style w:type="character" w:styleId="ListLabel605">
    <w:name w:val="ListLabel 605"/>
    <w:qFormat/>
    <w:rPr>
      <w:rFonts w:cs="Courier New"/>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ascii="Verdana" w:hAnsi="Verdana" w:cs="Symbol"/>
      <w:sz w:val="18"/>
    </w:rPr>
  </w:style>
  <w:style w:type="character" w:styleId="ListLabel614">
    <w:name w:val="ListLabel 614"/>
    <w:qFormat/>
    <w:rPr>
      <w:rFonts w:cs="Courier New"/>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ascii="Verdana" w:hAnsi="Verdana" w:cs="Symbol"/>
      <w:sz w:val="18"/>
    </w:rPr>
  </w:style>
  <w:style w:type="character" w:styleId="ListLabel623">
    <w:name w:val="ListLabel 623"/>
    <w:qFormat/>
    <w:rPr>
      <w:rFonts w:cs="Courier New"/>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cs="Wingdings"/>
      <w:sz w:val="20"/>
    </w:rPr>
  </w:style>
  <w:style w:type="character" w:styleId="ListLabel631">
    <w:name w:val="ListLabel 631"/>
    <w:qFormat/>
    <w:rPr>
      <w:rFonts w:ascii="Verdana" w:hAnsi="Verdana" w:cs="Symbol"/>
      <w:sz w:val="18"/>
    </w:rPr>
  </w:style>
  <w:style w:type="character" w:styleId="ListLabel632">
    <w:name w:val="ListLabel 632"/>
    <w:qFormat/>
    <w:rPr>
      <w:rFonts w:cs="Courier New"/>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cs="Wingdings"/>
      <w:sz w:val="20"/>
    </w:rPr>
  </w:style>
  <w:style w:type="character" w:styleId="ListLabel636">
    <w:name w:val="ListLabel 636"/>
    <w:qFormat/>
    <w:rPr>
      <w:rFonts w:cs="Wingdings"/>
      <w:sz w:val="20"/>
    </w:rPr>
  </w:style>
  <w:style w:type="character" w:styleId="ListLabel637">
    <w:name w:val="ListLabel 637"/>
    <w:qFormat/>
    <w:rPr>
      <w:rFonts w:cs="Wingdings"/>
      <w:sz w:val="20"/>
    </w:rPr>
  </w:style>
  <w:style w:type="character" w:styleId="ListLabel638">
    <w:name w:val="ListLabel 638"/>
    <w:qFormat/>
    <w:rPr>
      <w:rFonts w:cs="Wingdings"/>
      <w:sz w:val="20"/>
    </w:rPr>
  </w:style>
  <w:style w:type="character" w:styleId="ListLabel639">
    <w:name w:val="ListLabel 639"/>
    <w:qFormat/>
    <w:rPr>
      <w:rFonts w:cs="Wingdings"/>
      <w:sz w:val="20"/>
    </w:rPr>
  </w:style>
  <w:style w:type="character" w:styleId="ListLabel640">
    <w:name w:val="ListLabel 640"/>
    <w:qFormat/>
    <w:rPr>
      <w:rFonts w:ascii="Verdana" w:hAnsi="Verdana" w:cs="Symbol"/>
      <w:sz w:val="18"/>
    </w:rPr>
  </w:style>
  <w:style w:type="character" w:styleId="ListLabel641">
    <w:name w:val="ListLabel 641"/>
    <w:qFormat/>
    <w:rPr>
      <w:rFonts w:cs="Courier New"/>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cs="Wingdings"/>
      <w:sz w:val="20"/>
    </w:rPr>
  </w:style>
  <w:style w:type="character" w:styleId="ListLabel645">
    <w:name w:val="ListLabel 645"/>
    <w:qFormat/>
    <w:rPr>
      <w:rFonts w:cs="Wingdings"/>
      <w:sz w:val="20"/>
    </w:rPr>
  </w:style>
  <w:style w:type="character" w:styleId="ListLabel646">
    <w:name w:val="ListLabel 646"/>
    <w:qFormat/>
    <w:rPr>
      <w:rFonts w:cs="Wingdings"/>
      <w:sz w:val="20"/>
    </w:rPr>
  </w:style>
  <w:style w:type="character" w:styleId="ListLabel647">
    <w:name w:val="ListLabel 647"/>
    <w:qFormat/>
    <w:rPr>
      <w:rFonts w:cs="Wingdings"/>
      <w:sz w:val="20"/>
    </w:rPr>
  </w:style>
  <w:style w:type="character" w:styleId="ListLabel648">
    <w:name w:val="ListLabel 648"/>
    <w:qFormat/>
    <w:rPr>
      <w:rFonts w:cs="Wingdings"/>
      <w:sz w:val="20"/>
    </w:rPr>
  </w:style>
  <w:style w:type="character" w:styleId="ListLabel649">
    <w:name w:val="ListLabel 649"/>
    <w:qFormat/>
    <w:rPr>
      <w:rFonts w:ascii="Verdana" w:hAnsi="Verdana" w:cs="Symbol"/>
      <w:sz w:val="18"/>
    </w:rPr>
  </w:style>
  <w:style w:type="character" w:styleId="ListLabel650">
    <w:name w:val="ListLabel 650"/>
    <w:qFormat/>
    <w:rPr>
      <w:rFonts w:cs="Courier New"/>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ascii="Verdana" w:hAnsi="Verdana" w:cs="Symbol"/>
      <w:sz w:val="18"/>
    </w:rPr>
  </w:style>
  <w:style w:type="character" w:styleId="ListLabel659">
    <w:name w:val="ListLabel 659"/>
    <w:qFormat/>
    <w:rPr>
      <w:rFonts w:cs="Courier New"/>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ascii="Verdana" w:hAnsi="Verdana" w:cs="Symbol"/>
      <w:sz w:val="18"/>
    </w:rPr>
  </w:style>
  <w:style w:type="character" w:styleId="ListLabel668">
    <w:name w:val="ListLabel 668"/>
    <w:qFormat/>
    <w:rPr>
      <w:rFonts w:cs="Courier New"/>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cs="Wingdings"/>
      <w:sz w:val="20"/>
    </w:rPr>
  </w:style>
  <w:style w:type="character" w:styleId="ListLabel674">
    <w:name w:val="ListLabel 674"/>
    <w:qFormat/>
    <w:rPr>
      <w:rFonts w:cs="Wingdings"/>
      <w:sz w:val="20"/>
    </w:rPr>
  </w:style>
  <w:style w:type="character" w:styleId="ListLabel675">
    <w:name w:val="ListLabel 675"/>
    <w:qFormat/>
    <w:rPr>
      <w:rFonts w:cs="Wingdings"/>
      <w:sz w:val="20"/>
    </w:rPr>
  </w:style>
  <w:style w:type="character" w:styleId="ListLabel676">
    <w:name w:val="ListLabel 676"/>
    <w:qFormat/>
    <w:rPr>
      <w:rFonts w:ascii="Verdana" w:hAnsi="Verdana" w:cs="Symbol"/>
      <w:sz w:val="18"/>
    </w:rPr>
  </w:style>
  <w:style w:type="character" w:styleId="ListLabel677">
    <w:name w:val="ListLabel 677"/>
    <w:qFormat/>
    <w:rPr>
      <w:rFonts w:cs="Courier New"/>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ascii="Verdana" w:hAnsi="Verdana" w:cs="Symbol"/>
      <w:sz w:val="18"/>
    </w:rPr>
  </w:style>
  <w:style w:type="character" w:styleId="ListLabel686">
    <w:name w:val="ListLabel 686"/>
    <w:qFormat/>
    <w:rPr>
      <w:rFonts w:cs="Courier New"/>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cs="Wingdings"/>
      <w:sz w:val="20"/>
    </w:rPr>
  </w:style>
  <w:style w:type="character" w:styleId="ListLabel692">
    <w:name w:val="ListLabel 692"/>
    <w:qFormat/>
    <w:rPr>
      <w:rFonts w:cs="Wingdings"/>
      <w:sz w:val="20"/>
    </w:rPr>
  </w:style>
  <w:style w:type="character" w:styleId="ListLabel693">
    <w:name w:val="ListLabel 693"/>
    <w:qFormat/>
    <w:rPr>
      <w:rFonts w:cs="Wingdings"/>
      <w:sz w:val="20"/>
    </w:rPr>
  </w:style>
  <w:style w:type="character" w:styleId="ListLabel694">
    <w:name w:val="ListLabel 694"/>
    <w:qFormat/>
    <w:rPr>
      <w:rFonts w:ascii="Verdana" w:hAnsi="Verdana" w:cs="Symbol"/>
      <w:sz w:val="18"/>
    </w:rPr>
  </w:style>
  <w:style w:type="character" w:styleId="ListLabel695">
    <w:name w:val="ListLabel 695"/>
    <w:qFormat/>
    <w:rPr>
      <w:rFonts w:cs="Courier New"/>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ascii="Verdana" w:hAnsi="Verdana" w:cs="Symbol"/>
      <w:sz w:val="18"/>
    </w:rPr>
  </w:style>
  <w:style w:type="character" w:styleId="ListLabel704">
    <w:name w:val="ListLabel 704"/>
    <w:qFormat/>
    <w:rPr>
      <w:rFonts w:cs="Courier New"/>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cs="Wingdings"/>
      <w:sz w:val="20"/>
    </w:rPr>
  </w:style>
  <w:style w:type="character" w:styleId="ListLabel710">
    <w:name w:val="ListLabel 710"/>
    <w:qFormat/>
    <w:rPr>
      <w:rFonts w:cs="Wingdings"/>
      <w:sz w:val="20"/>
    </w:rPr>
  </w:style>
  <w:style w:type="character" w:styleId="ListLabel711">
    <w:name w:val="ListLabel 711"/>
    <w:qFormat/>
    <w:rPr>
      <w:rFonts w:cs="Wingdings"/>
      <w:sz w:val="20"/>
    </w:rPr>
  </w:style>
  <w:style w:type="character" w:styleId="ListLabel712">
    <w:name w:val="ListLabel 712"/>
    <w:qFormat/>
    <w:rPr>
      <w:rFonts w:ascii="Verdana" w:hAnsi="Verdana" w:cs="Symbol"/>
      <w:sz w:val="18"/>
    </w:rPr>
  </w:style>
  <w:style w:type="character" w:styleId="ListLabel713">
    <w:name w:val="ListLabel 713"/>
    <w:qFormat/>
    <w:rPr>
      <w:rFonts w:cs="Courier New"/>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ascii="Verdana" w:hAnsi="Verdana" w:cs="Symbol"/>
      <w:sz w:val="18"/>
    </w:rPr>
  </w:style>
  <w:style w:type="character" w:styleId="ListLabel722">
    <w:name w:val="ListLabel 722"/>
    <w:qFormat/>
    <w:rPr>
      <w:rFonts w:cs="Courier New"/>
      <w:sz w:val="20"/>
    </w:rPr>
  </w:style>
  <w:style w:type="character" w:styleId="ListLabel723">
    <w:name w:val="ListLabel 723"/>
    <w:qFormat/>
    <w:rPr>
      <w:rFonts w:cs="Wingdings"/>
      <w:sz w:val="20"/>
    </w:rPr>
  </w:style>
  <w:style w:type="character" w:styleId="ListLabel724">
    <w:name w:val="ListLabel 724"/>
    <w:qFormat/>
    <w:rPr>
      <w:rFonts w:cs="Wingdings"/>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cs="Wingdings"/>
      <w:sz w:val="20"/>
    </w:rPr>
  </w:style>
  <w:style w:type="character" w:styleId="ListLabel728">
    <w:name w:val="ListLabel 728"/>
    <w:qFormat/>
    <w:rPr>
      <w:rFonts w:cs="Wingdings"/>
      <w:sz w:val="20"/>
    </w:rPr>
  </w:style>
  <w:style w:type="character" w:styleId="ListLabel729">
    <w:name w:val="ListLabel 729"/>
    <w:qFormat/>
    <w:rPr>
      <w:rFonts w:cs="Wingdings"/>
      <w:sz w:val="20"/>
    </w:rPr>
  </w:style>
  <w:style w:type="character" w:styleId="ListLabel730">
    <w:name w:val="ListLabel 730"/>
    <w:qFormat/>
    <w:rPr>
      <w:rFonts w:ascii="Verdana" w:hAnsi="Verdana" w:cs="Symbol"/>
      <w:sz w:val="18"/>
    </w:rPr>
  </w:style>
  <w:style w:type="character" w:styleId="ListLabel731">
    <w:name w:val="ListLabel 731"/>
    <w:qFormat/>
    <w:rPr>
      <w:rFonts w:cs="Courier New"/>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Wingdings"/>
      <w:sz w:val="20"/>
    </w:rPr>
  </w:style>
  <w:style w:type="character" w:styleId="ListLabel738">
    <w:name w:val="ListLabel 738"/>
    <w:qFormat/>
    <w:rPr>
      <w:rFonts w:cs="Wingdings"/>
      <w:sz w:val="20"/>
    </w:rPr>
  </w:style>
  <w:style w:type="character" w:styleId="ListLabel739">
    <w:name w:val="ListLabel 739"/>
    <w:qFormat/>
    <w:rPr>
      <w:rFonts w:ascii="Verdana" w:hAnsi="Verdana" w:cs="Symbol"/>
      <w:sz w:val="18"/>
    </w:rPr>
  </w:style>
  <w:style w:type="character" w:styleId="ListLabel740">
    <w:name w:val="ListLabel 740"/>
    <w:qFormat/>
    <w:rPr>
      <w:rFonts w:cs="Courier New"/>
      <w:sz w:val="20"/>
    </w:rPr>
  </w:style>
  <w:style w:type="character" w:styleId="ListLabel741">
    <w:name w:val="ListLabel 741"/>
    <w:qFormat/>
    <w:rPr>
      <w:rFonts w:cs="Wingdings"/>
      <w:sz w:val="20"/>
    </w:rPr>
  </w:style>
  <w:style w:type="character" w:styleId="ListLabel742">
    <w:name w:val="ListLabel 742"/>
    <w:qFormat/>
    <w:rPr>
      <w:rFonts w:cs="Wingdings"/>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ascii="Verdana" w:hAnsi="Verdana" w:cs="Symbol"/>
      <w:sz w:val="18"/>
    </w:rPr>
  </w:style>
  <w:style w:type="character" w:styleId="ListLabel749">
    <w:name w:val="ListLabel 749"/>
    <w:qFormat/>
    <w:rPr>
      <w:rFonts w:cs="Courier New"/>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ascii="Verdana" w:hAnsi="Verdana" w:cs="Symbol"/>
      <w:sz w:val="18"/>
    </w:rPr>
  </w:style>
  <w:style w:type="character" w:styleId="ListLabel758">
    <w:name w:val="ListLabel 758"/>
    <w:qFormat/>
    <w:rPr>
      <w:rFonts w:cs="Courier New"/>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ascii="Verdana" w:hAnsi="Verdana" w:cs="Symbol"/>
      <w:sz w:val="18"/>
    </w:rPr>
  </w:style>
  <w:style w:type="character" w:styleId="ListLabel767">
    <w:name w:val="ListLabel 767"/>
    <w:qFormat/>
    <w:rPr>
      <w:rFonts w:cs="Courier New"/>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enInternet">
    <w:name w:val="Lien Internet"/>
    <w:rPr>
      <w:color w:val="000080"/>
      <w:u w:val="single"/>
      <w:lang w:val="zxx" w:eastAsia="zxx" w:bidi="zxx"/>
    </w:rPr>
  </w:style>
  <w:style w:type="character" w:styleId="ListLabel775">
    <w:name w:val="ListLabel 775"/>
    <w:qFormat/>
    <w:rPr>
      <w:rFonts w:cs="Symbol"/>
      <w:sz w:val="18"/>
    </w:rPr>
  </w:style>
  <w:style w:type="character" w:styleId="ListLabel776">
    <w:name w:val="ListLabel 776"/>
    <w:qFormat/>
    <w:rPr>
      <w:rFonts w:cs="Courier New"/>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ascii="Verdana" w:hAnsi="Verdana" w:cs="Symbol"/>
      <w:sz w:val="18"/>
    </w:rPr>
  </w:style>
  <w:style w:type="character" w:styleId="ListLabel785">
    <w:name w:val="ListLabel 785"/>
    <w:qFormat/>
    <w:rPr>
      <w:rFonts w:cs="Courier New"/>
      <w:sz w:val="20"/>
    </w:rPr>
  </w:style>
  <w:style w:type="character" w:styleId="ListLabel786">
    <w:name w:val="ListLabel 786"/>
    <w:qFormat/>
    <w:rPr>
      <w:rFonts w:cs="Wingdings"/>
      <w:sz w:val="20"/>
    </w:rPr>
  </w:style>
  <w:style w:type="character" w:styleId="ListLabel787">
    <w:name w:val="ListLabel 787"/>
    <w:qFormat/>
    <w:rPr>
      <w:rFonts w:cs="Wingdings"/>
      <w:sz w:val="20"/>
    </w:rPr>
  </w:style>
  <w:style w:type="character" w:styleId="ListLabel788">
    <w:name w:val="ListLabel 788"/>
    <w:qFormat/>
    <w:rPr>
      <w:rFonts w:cs="Wingdings"/>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Symbol"/>
      <w:sz w:val="18"/>
    </w:rPr>
  </w:style>
  <w:style w:type="character" w:styleId="ListLabel794">
    <w:name w:val="ListLabel 794"/>
    <w:qFormat/>
    <w:rPr>
      <w:rFonts w:cs="Courier New"/>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cs="Wingdings"/>
      <w:sz w:val="20"/>
    </w:rPr>
  </w:style>
  <w:style w:type="character" w:styleId="ListLabel800">
    <w:name w:val="ListLabel 800"/>
    <w:qFormat/>
    <w:rPr>
      <w:rFonts w:cs="Wingdings"/>
      <w:sz w:val="20"/>
    </w:rPr>
  </w:style>
  <w:style w:type="character" w:styleId="ListLabel801">
    <w:name w:val="ListLabel 801"/>
    <w:qFormat/>
    <w:rPr>
      <w:rFonts w:cs="Wingdings"/>
      <w:sz w:val="20"/>
    </w:rPr>
  </w:style>
  <w:style w:type="character" w:styleId="ListLabel802">
    <w:name w:val="ListLabel 802"/>
    <w:qFormat/>
    <w:rPr>
      <w:rFonts w:cs="Symbol"/>
      <w:sz w:val="18"/>
    </w:rPr>
  </w:style>
  <w:style w:type="character" w:styleId="ListLabel803">
    <w:name w:val="ListLabel 803"/>
    <w:qFormat/>
    <w:rPr>
      <w:rFonts w:cs="Courier New"/>
      <w:sz w:val="20"/>
    </w:rPr>
  </w:style>
  <w:style w:type="character" w:styleId="ListLabel804">
    <w:name w:val="ListLabel 804"/>
    <w:qFormat/>
    <w:rPr>
      <w:rFonts w:cs="Wingdings"/>
      <w:sz w:val="20"/>
    </w:rPr>
  </w:style>
  <w:style w:type="character" w:styleId="ListLabel805">
    <w:name w:val="ListLabel 805"/>
    <w:qFormat/>
    <w:rPr>
      <w:rFonts w:cs="Wingdings"/>
      <w:sz w:val="20"/>
    </w:rPr>
  </w:style>
  <w:style w:type="character" w:styleId="ListLabel806">
    <w:name w:val="ListLabel 806"/>
    <w:qFormat/>
    <w:rPr>
      <w:rFonts w:cs="Wingdings"/>
      <w:sz w:val="20"/>
    </w:rPr>
  </w:style>
  <w:style w:type="character" w:styleId="ListLabel807">
    <w:name w:val="ListLabel 807"/>
    <w:qFormat/>
    <w:rPr>
      <w:rFonts w:cs="Wingdings"/>
      <w:sz w:val="20"/>
    </w:rPr>
  </w:style>
  <w:style w:type="character" w:styleId="ListLabel808">
    <w:name w:val="ListLabel 808"/>
    <w:qFormat/>
    <w:rPr>
      <w:rFonts w:cs="Wingdings"/>
      <w:sz w:val="20"/>
    </w:rPr>
  </w:style>
  <w:style w:type="character" w:styleId="ListLabel809">
    <w:name w:val="ListLabel 809"/>
    <w:qFormat/>
    <w:rPr>
      <w:rFonts w:cs="Wingdings"/>
      <w:sz w:val="20"/>
    </w:rPr>
  </w:style>
  <w:style w:type="character" w:styleId="ListLabel810">
    <w:name w:val="ListLabel 810"/>
    <w:qFormat/>
    <w:rPr>
      <w:rFonts w:cs="Wingdings"/>
      <w:sz w:val="20"/>
    </w:rPr>
  </w:style>
  <w:style w:type="character" w:styleId="ListLabel811">
    <w:name w:val="ListLabel 811"/>
    <w:qFormat/>
    <w:rPr>
      <w:rFonts w:cs="Symbol"/>
      <w:sz w:val="18"/>
    </w:rPr>
  </w:style>
  <w:style w:type="character" w:styleId="ListLabel812">
    <w:name w:val="ListLabel 812"/>
    <w:qFormat/>
    <w:rPr>
      <w:rFonts w:cs="Courier New"/>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cs="Wingdings"/>
      <w:sz w:val="20"/>
    </w:rPr>
  </w:style>
  <w:style w:type="character" w:styleId="ListLabel818">
    <w:name w:val="ListLabel 818"/>
    <w:qFormat/>
    <w:rPr>
      <w:rFonts w:cs="Wingdings"/>
      <w:sz w:val="20"/>
    </w:rPr>
  </w:style>
  <w:style w:type="character" w:styleId="ListLabel819">
    <w:name w:val="ListLabel 819"/>
    <w:qFormat/>
    <w:rPr>
      <w:rFonts w:cs="Wingdings"/>
      <w:sz w:val="20"/>
    </w:rPr>
  </w:style>
  <w:style w:type="character" w:styleId="ListLabel820">
    <w:name w:val="ListLabel 820"/>
    <w:qFormat/>
    <w:rPr>
      <w:rFonts w:cs="Symbol"/>
      <w:sz w:val="18"/>
    </w:rPr>
  </w:style>
  <w:style w:type="character" w:styleId="ListLabel821">
    <w:name w:val="ListLabel 821"/>
    <w:qFormat/>
    <w:rPr>
      <w:rFonts w:cs="Courier New"/>
      <w:sz w:val="20"/>
    </w:rPr>
  </w:style>
  <w:style w:type="character" w:styleId="ListLabel822">
    <w:name w:val="ListLabel 822"/>
    <w:qFormat/>
    <w:rPr>
      <w:rFonts w:cs="Wingdings"/>
      <w:sz w:val="20"/>
    </w:rPr>
  </w:style>
  <w:style w:type="character" w:styleId="ListLabel823">
    <w:name w:val="ListLabel 823"/>
    <w:qFormat/>
    <w:rPr>
      <w:rFonts w:cs="Wingdings"/>
      <w:sz w:val="20"/>
    </w:rPr>
  </w:style>
  <w:style w:type="character" w:styleId="ListLabel824">
    <w:name w:val="ListLabel 824"/>
    <w:qFormat/>
    <w:rPr>
      <w:rFonts w:cs="Wingdings"/>
      <w:sz w:val="20"/>
    </w:rPr>
  </w:style>
  <w:style w:type="character" w:styleId="ListLabel825">
    <w:name w:val="ListLabel 825"/>
    <w:qFormat/>
    <w:rPr>
      <w:rFonts w:cs="Wingdings"/>
      <w:sz w:val="20"/>
    </w:rPr>
  </w:style>
  <w:style w:type="character" w:styleId="ListLabel826">
    <w:name w:val="ListLabel 826"/>
    <w:qFormat/>
    <w:rPr>
      <w:rFonts w:cs="Wingdings"/>
      <w:sz w:val="20"/>
    </w:rPr>
  </w:style>
  <w:style w:type="character" w:styleId="ListLabel827">
    <w:name w:val="ListLabel 827"/>
    <w:qFormat/>
    <w:rPr>
      <w:rFonts w:cs="Wingdings"/>
      <w:sz w:val="20"/>
    </w:rPr>
  </w:style>
  <w:style w:type="character" w:styleId="ListLabel828">
    <w:name w:val="ListLabel 828"/>
    <w:qFormat/>
    <w:rPr>
      <w:rFonts w:cs="Wingdings"/>
      <w:sz w:val="20"/>
    </w:rPr>
  </w:style>
  <w:style w:type="character" w:styleId="ListLabel829">
    <w:name w:val="ListLabel 829"/>
    <w:qFormat/>
    <w:rPr>
      <w:rFonts w:ascii="Verdana" w:hAnsi="Verdana" w:cs="Symbol"/>
      <w:sz w:val="18"/>
    </w:rPr>
  </w:style>
  <w:style w:type="character" w:styleId="ListLabel830">
    <w:name w:val="ListLabel 830"/>
    <w:qFormat/>
    <w:rPr>
      <w:rFonts w:cs="Courier New"/>
      <w:sz w:val="20"/>
    </w:rPr>
  </w:style>
  <w:style w:type="character" w:styleId="ListLabel831">
    <w:name w:val="ListLabel 831"/>
    <w:qFormat/>
    <w:rPr>
      <w:rFonts w:cs="Wingdings"/>
      <w:sz w:val="20"/>
    </w:rPr>
  </w:style>
  <w:style w:type="character" w:styleId="ListLabel832">
    <w:name w:val="ListLabel 832"/>
    <w:qFormat/>
    <w:rPr>
      <w:rFonts w:cs="Wingdings"/>
      <w:sz w:val="20"/>
    </w:rPr>
  </w:style>
  <w:style w:type="character" w:styleId="ListLabel833">
    <w:name w:val="ListLabel 833"/>
    <w:qFormat/>
    <w:rPr>
      <w:rFonts w:cs="Wingdings"/>
      <w:sz w:val="20"/>
    </w:rPr>
  </w:style>
  <w:style w:type="character" w:styleId="ListLabel834">
    <w:name w:val="ListLabel 834"/>
    <w:qFormat/>
    <w:rPr>
      <w:rFonts w:cs="Wingdings"/>
      <w:sz w:val="20"/>
    </w:rPr>
  </w:style>
  <w:style w:type="character" w:styleId="ListLabel835">
    <w:name w:val="ListLabel 835"/>
    <w:qFormat/>
    <w:rPr>
      <w:rFonts w:cs="Wingdings"/>
      <w:sz w:val="20"/>
    </w:rPr>
  </w:style>
  <w:style w:type="character" w:styleId="ListLabel836">
    <w:name w:val="ListLabel 836"/>
    <w:qFormat/>
    <w:rPr>
      <w:rFonts w:cs="Wingdings"/>
      <w:sz w:val="20"/>
    </w:rPr>
  </w:style>
  <w:style w:type="character" w:styleId="ListLabel837">
    <w:name w:val="ListLabel 837"/>
    <w:qFormat/>
    <w:rPr>
      <w:rFonts w:cs="Wingdings"/>
      <w:sz w:val="20"/>
    </w:rPr>
  </w:style>
  <w:style w:type="character" w:styleId="ListLabel838">
    <w:name w:val="ListLabel 838"/>
    <w:qFormat/>
    <w:rPr>
      <w:rFonts w:cs="Symbol"/>
      <w:sz w:val="18"/>
    </w:rPr>
  </w:style>
  <w:style w:type="character" w:styleId="ListLabel839">
    <w:name w:val="ListLabel 839"/>
    <w:qFormat/>
    <w:rPr>
      <w:rFonts w:cs="Courier New"/>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Wingdings"/>
      <w:sz w:val="20"/>
    </w:rPr>
  </w:style>
  <w:style w:type="character" w:styleId="ListLabel845">
    <w:name w:val="ListLabel 845"/>
    <w:qFormat/>
    <w:rPr>
      <w:rFonts w:cs="Wingdings"/>
      <w:sz w:val="20"/>
    </w:rPr>
  </w:style>
  <w:style w:type="character" w:styleId="ListLabel846">
    <w:name w:val="ListLabel 846"/>
    <w:qFormat/>
    <w:rPr>
      <w:rFonts w:cs="Wingdings"/>
      <w:sz w:val="20"/>
    </w:rPr>
  </w:style>
  <w:style w:type="character" w:styleId="ListLabel847">
    <w:name w:val="ListLabel 847"/>
    <w:qFormat/>
    <w:rPr>
      <w:rFonts w:cs="Symbol"/>
      <w:sz w:val="18"/>
    </w:rPr>
  </w:style>
  <w:style w:type="character" w:styleId="ListLabel848">
    <w:name w:val="ListLabel 848"/>
    <w:qFormat/>
    <w:rPr>
      <w:rFonts w:cs="Courier New"/>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cs="Wingdings"/>
      <w:sz w:val="20"/>
    </w:rPr>
  </w:style>
  <w:style w:type="character" w:styleId="ListLabel854">
    <w:name w:val="ListLabel 854"/>
    <w:qFormat/>
    <w:rPr>
      <w:rFonts w:cs="Wingdings"/>
      <w:sz w:val="20"/>
    </w:rPr>
  </w:style>
  <w:style w:type="character" w:styleId="ListLabel855">
    <w:name w:val="ListLabel 855"/>
    <w:qFormat/>
    <w:rPr>
      <w:rFonts w:cs="Wingdings"/>
      <w:sz w:val="20"/>
    </w:rPr>
  </w:style>
  <w:style w:type="character" w:styleId="ListLabel856">
    <w:name w:val="ListLabel 856"/>
    <w:qFormat/>
    <w:rPr>
      <w:rFonts w:cs="Symbol"/>
      <w:sz w:val="18"/>
    </w:rPr>
  </w:style>
  <w:style w:type="character" w:styleId="ListLabel857">
    <w:name w:val="ListLabel 857"/>
    <w:qFormat/>
    <w:rPr>
      <w:rFonts w:cs="Courier New"/>
      <w:sz w:val="20"/>
    </w:rPr>
  </w:style>
  <w:style w:type="character" w:styleId="ListLabel858">
    <w:name w:val="ListLabel 858"/>
    <w:qFormat/>
    <w:rPr>
      <w:rFonts w:cs="Wingdings"/>
      <w:sz w:val="20"/>
    </w:rPr>
  </w:style>
  <w:style w:type="character" w:styleId="ListLabel859">
    <w:name w:val="ListLabel 859"/>
    <w:qFormat/>
    <w:rPr>
      <w:rFonts w:cs="Wingdings"/>
      <w:sz w:val="20"/>
    </w:rPr>
  </w:style>
  <w:style w:type="character" w:styleId="ListLabel860">
    <w:name w:val="ListLabel 860"/>
    <w:qFormat/>
    <w:rPr>
      <w:rFonts w:cs="Wingdings"/>
      <w:sz w:val="20"/>
    </w:rPr>
  </w:style>
  <w:style w:type="character" w:styleId="ListLabel861">
    <w:name w:val="ListLabel 861"/>
    <w:qFormat/>
    <w:rPr>
      <w:rFonts w:cs="Wingdings"/>
      <w:sz w:val="20"/>
    </w:rPr>
  </w:style>
  <w:style w:type="character" w:styleId="ListLabel862">
    <w:name w:val="ListLabel 862"/>
    <w:qFormat/>
    <w:rPr>
      <w:rFonts w:cs="Wingdings"/>
      <w:sz w:val="20"/>
    </w:rPr>
  </w:style>
  <w:style w:type="character" w:styleId="ListLabel863">
    <w:name w:val="ListLabel 863"/>
    <w:qFormat/>
    <w:rPr>
      <w:rFonts w:cs="Wingdings"/>
      <w:sz w:val="20"/>
    </w:rPr>
  </w:style>
  <w:style w:type="character" w:styleId="ListLabel864">
    <w:name w:val="ListLabel 864"/>
    <w:qFormat/>
    <w:rPr>
      <w:rFonts w:cs="Wingdings"/>
      <w:sz w:val="20"/>
    </w:rPr>
  </w:style>
  <w:style w:type="character" w:styleId="ListLabel865">
    <w:name w:val="ListLabel 865"/>
    <w:qFormat/>
    <w:rPr>
      <w:rFonts w:ascii="Verdana" w:hAnsi="Verdana" w:cs="Symbol"/>
      <w:sz w:val="18"/>
    </w:rPr>
  </w:style>
  <w:style w:type="character" w:styleId="ListLabel866">
    <w:name w:val="ListLabel 866"/>
    <w:qFormat/>
    <w:rPr>
      <w:rFonts w:cs="Courier New"/>
      <w:sz w:val="20"/>
    </w:rPr>
  </w:style>
  <w:style w:type="character" w:styleId="ListLabel867">
    <w:name w:val="ListLabel 867"/>
    <w:qFormat/>
    <w:rPr>
      <w:rFonts w:cs="Wingdings"/>
      <w:sz w:val="20"/>
    </w:rPr>
  </w:style>
  <w:style w:type="character" w:styleId="ListLabel868">
    <w:name w:val="ListLabel 868"/>
    <w:qFormat/>
    <w:rPr>
      <w:rFonts w:cs="Wingdings"/>
      <w:sz w:val="20"/>
    </w:rPr>
  </w:style>
  <w:style w:type="character" w:styleId="ListLabel869">
    <w:name w:val="ListLabel 869"/>
    <w:qFormat/>
    <w:rPr>
      <w:rFonts w:cs="Wingdings"/>
      <w:sz w:val="20"/>
    </w:rPr>
  </w:style>
  <w:style w:type="character" w:styleId="ListLabel870">
    <w:name w:val="ListLabel 870"/>
    <w:qFormat/>
    <w:rPr>
      <w:rFonts w:cs="Wingdings"/>
      <w:sz w:val="20"/>
    </w:rPr>
  </w:style>
  <w:style w:type="character" w:styleId="ListLabel871">
    <w:name w:val="ListLabel 871"/>
    <w:qFormat/>
    <w:rPr>
      <w:rFonts w:cs="Wingdings"/>
      <w:sz w:val="20"/>
    </w:rPr>
  </w:style>
  <w:style w:type="character" w:styleId="ListLabel872">
    <w:name w:val="ListLabel 872"/>
    <w:qFormat/>
    <w:rPr>
      <w:rFonts w:cs="Wingdings"/>
      <w:sz w:val="20"/>
    </w:rPr>
  </w:style>
  <w:style w:type="character" w:styleId="ListLabel873">
    <w:name w:val="ListLabel 873"/>
    <w:qFormat/>
    <w:rPr>
      <w:rFonts w:cs="Wingdings"/>
      <w:sz w:val="20"/>
    </w:rPr>
  </w:style>
  <w:style w:type="character" w:styleId="ListLabel874">
    <w:name w:val="ListLabel 874"/>
    <w:qFormat/>
    <w:rPr>
      <w:rFonts w:ascii="Verdana" w:hAnsi="Verdana" w:cs="Symbol"/>
      <w:sz w:val="18"/>
    </w:rPr>
  </w:style>
  <w:style w:type="character" w:styleId="ListLabel875">
    <w:name w:val="ListLabel 875"/>
    <w:qFormat/>
    <w:rPr>
      <w:rFonts w:cs="Courier New"/>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cs="Wingdings"/>
      <w:sz w:val="20"/>
    </w:rPr>
  </w:style>
  <w:style w:type="character" w:styleId="ListLabel879">
    <w:name w:val="ListLabel 879"/>
    <w:qFormat/>
    <w:rPr>
      <w:rFonts w:cs="Wingdings"/>
      <w:sz w:val="20"/>
    </w:rPr>
  </w:style>
  <w:style w:type="character" w:styleId="ListLabel880">
    <w:name w:val="ListLabel 880"/>
    <w:qFormat/>
    <w:rPr>
      <w:rFonts w:cs="Wingdings"/>
      <w:sz w:val="20"/>
    </w:rPr>
  </w:style>
  <w:style w:type="character" w:styleId="ListLabel881">
    <w:name w:val="ListLabel 881"/>
    <w:qFormat/>
    <w:rPr>
      <w:rFonts w:cs="Wingdings"/>
      <w:sz w:val="20"/>
    </w:rPr>
  </w:style>
  <w:style w:type="character" w:styleId="ListLabel882">
    <w:name w:val="ListLabel 882"/>
    <w:qFormat/>
    <w:rPr>
      <w:rFonts w:cs="Wingdings"/>
      <w:sz w:val="20"/>
    </w:rPr>
  </w:style>
  <w:style w:type="character" w:styleId="ListLabel883">
    <w:name w:val="ListLabel 883"/>
    <w:qFormat/>
    <w:rPr>
      <w:rFonts w:ascii="Verdana" w:hAnsi="Verdana" w:cs="Symbol"/>
      <w:sz w:val="18"/>
    </w:rPr>
  </w:style>
  <w:style w:type="character" w:styleId="ListLabel884">
    <w:name w:val="ListLabel 884"/>
    <w:qFormat/>
    <w:rPr>
      <w:rFonts w:cs="Courier New"/>
      <w:sz w:val="20"/>
    </w:rPr>
  </w:style>
  <w:style w:type="character" w:styleId="ListLabel885">
    <w:name w:val="ListLabel 885"/>
    <w:qFormat/>
    <w:rPr>
      <w:rFonts w:cs="Wingdings"/>
      <w:sz w:val="20"/>
    </w:rPr>
  </w:style>
  <w:style w:type="character" w:styleId="ListLabel886">
    <w:name w:val="ListLabel 886"/>
    <w:qFormat/>
    <w:rPr>
      <w:rFonts w:cs="Wingdings"/>
      <w:sz w:val="20"/>
    </w:rPr>
  </w:style>
  <w:style w:type="character" w:styleId="ListLabel887">
    <w:name w:val="ListLabel 887"/>
    <w:qFormat/>
    <w:rPr>
      <w:rFonts w:cs="Wingdings"/>
      <w:sz w:val="20"/>
    </w:rPr>
  </w:style>
  <w:style w:type="character" w:styleId="ListLabel888">
    <w:name w:val="ListLabel 888"/>
    <w:qFormat/>
    <w:rPr>
      <w:rFonts w:cs="Wingdings"/>
      <w:sz w:val="20"/>
    </w:rPr>
  </w:style>
  <w:style w:type="character" w:styleId="ListLabel889">
    <w:name w:val="ListLabel 889"/>
    <w:qFormat/>
    <w:rPr>
      <w:rFonts w:cs="Wingdings"/>
      <w:sz w:val="20"/>
    </w:rPr>
  </w:style>
  <w:style w:type="character" w:styleId="ListLabel890">
    <w:name w:val="ListLabel 890"/>
    <w:qFormat/>
    <w:rPr>
      <w:rFonts w:cs="Wingdings"/>
      <w:sz w:val="20"/>
    </w:rPr>
  </w:style>
  <w:style w:type="character" w:styleId="ListLabel891">
    <w:name w:val="ListLabel 891"/>
    <w:qFormat/>
    <w:rPr>
      <w:rFonts w:cs="Wingdings"/>
      <w:sz w:val="20"/>
    </w:rPr>
  </w:style>
  <w:style w:type="character" w:styleId="ListLabel892">
    <w:name w:val="ListLabel 892"/>
    <w:qFormat/>
    <w:rPr>
      <w:rFonts w:ascii="Verdana" w:hAnsi="Verdana" w:cs="Symbol"/>
      <w:sz w:val="18"/>
    </w:rPr>
  </w:style>
  <w:style w:type="character" w:styleId="ListLabel893">
    <w:name w:val="ListLabel 893"/>
    <w:qFormat/>
    <w:rPr>
      <w:rFonts w:cs="Courier New"/>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cs="Wingdings"/>
      <w:sz w:val="20"/>
    </w:rPr>
  </w:style>
  <w:style w:type="character" w:styleId="ListLabel897">
    <w:name w:val="ListLabel 897"/>
    <w:qFormat/>
    <w:rPr>
      <w:rFonts w:cs="Wingdings"/>
      <w:sz w:val="20"/>
    </w:rPr>
  </w:style>
  <w:style w:type="character" w:styleId="ListLabel898">
    <w:name w:val="ListLabel 898"/>
    <w:qFormat/>
    <w:rPr>
      <w:rFonts w:cs="Wingdings"/>
      <w:sz w:val="20"/>
    </w:rPr>
  </w:style>
  <w:style w:type="character" w:styleId="ListLabel899">
    <w:name w:val="ListLabel 899"/>
    <w:qFormat/>
    <w:rPr>
      <w:rFonts w:cs="Wingdings"/>
      <w:sz w:val="20"/>
    </w:rPr>
  </w:style>
  <w:style w:type="character" w:styleId="ListLabel900">
    <w:name w:val="ListLabel 900"/>
    <w:qFormat/>
    <w:rPr>
      <w:rFonts w:cs="Wingdings"/>
      <w:sz w:val="20"/>
    </w:rPr>
  </w:style>
  <w:style w:type="character" w:styleId="ListLabel901">
    <w:name w:val="ListLabel 901"/>
    <w:qFormat/>
    <w:rPr>
      <w:rFonts w:ascii="Verdana" w:hAnsi="Verdana" w:cs="Symbol"/>
      <w:sz w:val="18"/>
    </w:rPr>
  </w:style>
  <w:style w:type="character" w:styleId="ListLabel902">
    <w:name w:val="ListLabel 902"/>
    <w:qFormat/>
    <w:rPr>
      <w:rFonts w:cs="Courier New"/>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cs="Wingdings"/>
      <w:sz w:val="20"/>
    </w:rPr>
  </w:style>
  <w:style w:type="character" w:styleId="ListLabel906">
    <w:name w:val="ListLabel 906"/>
    <w:qFormat/>
    <w:rPr>
      <w:rFonts w:cs="Wingdings"/>
      <w:sz w:val="20"/>
    </w:rPr>
  </w:style>
  <w:style w:type="character" w:styleId="ListLabel907">
    <w:name w:val="ListLabel 907"/>
    <w:qFormat/>
    <w:rPr>
      <w:rFonts w:cs="Wingdings"/>
      <w:sz w:val="20"/>
    </w:rPr>
  </w:style>
  <w:style w:type="character" w:styleId="ListLabel908">
    <w:name w:val="ListLabel 908"/>
    <w:qFormat/>
    <w:rPr>
      <w:rFonts w:cs="Wingdings"/>
      <w:sz w:val="20"/>
    </w:rPr>
  </w:style>
  <w:style w:type="character" w:styleId="ListLabel909">
    <w:name w:val="ListLabel 909"/>
    <w:qFormat/>
    <w:rPr>
      <w:rFonts w:cs="Wingdings"/>
      <w:sz w:val="20"/>
    </w:rPr>
  </w:style>
  <w:style w:type="character" w:styleId="ListLabel910">
    <w:name w:val="ListLabel 910"/>
    <w:qFormat/>
    <w:rPr>
      <w:rFonts w:ascii="Verdana" w:hAnsi="Verdana" w:cs="Symbol"/>
      <w:sz w:val="18"/>
    </w:rPr>
  </w:style>
  <w:style w:type="character" w:styleId="ListLabel911">
    <w:name w:val="ListLabel 911"/>
    <w:qFormat/>
    <w:rPr>
      <w:rFonts w:cs="Courier New"/>
      <w:sz w:val="20"/>
    </w:rPr>
  </w:style>
  <w:style w:type="character" w:styleId="ListLabel912">
    <w:name w:val="ListLabel 912"/>
    <w:qFormat/>
    <w:rPr>
      <w:rFonts w:cs="Wingdings"/>
      <w:sz w:val="20"/>
    </w:rPr>
  </w:style>
  <w:style w:type="character" w:styleId="ListLabel913">
    <w:name w:val="ListLabel 913"/>
    <w:qFormat/>
    <w:rPr>
      <w:rFonts w:cs="Wingdings"/>
      <w:sz w:val="20"/>
    </w:rPr>
  </w:style>
  <w:style w:type="character" w:styleId="ListLabel914">
    <w:name w:val="ListLabel 914"/>
    <w:qFormat/>
    <w:rPr>
      <w:rFonts w:cs="Wingdings"/>
      <w:sz w:val="20"/>
    </w:rPr>
  </w:style>
  <w:style w:type="character" w:styleId="ListLabel915">
    <w:name w:val="ListLabel 915"/>
    <w:qFormat/>
    <w:rPr>
      <w:rFonts w:cs="Wingdings"/>
      <w:sz w:val="20"/>
    </w:rPr>
  </w:style>
  <w:style w:type="character" w:styleId="ListLabel916">
    <w:name w:val="ListLabel 916"/>
    <w:qFormat/>
    <w:rPr>
      <w:rFonts w:cs="Wingdings"/>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ascii="Verdana" w:hAnsi="Verdana" w:cs="Symbol"/>
      <w:sz w:val="18"/>
    </w:rPr>
  </w:style>
  <w:style w:type="character" w:styleId="ListLabel920">
    <w:name w:val="ListLabel 920"/>
    <w:qFormat/>
    <w:rPr>
      <w:rFonts w:cs="Courier New"/>
      <w:sz w:val="20"/>
    </w:rPr>
  </w:style>
  <w:style w:type="character" w:styleId="ListLabel921">
    <w:name w:val="ListLabel 921"/>
    <w:qFormat/>
    <w:rPr>
      <w:rFonts w:cs="Wingdings"/>
      <w:sz w:val="20"/>
    </w:rPr>
  </w:style>
  <w:style w:type="character" w:styleId="ListLabel922">
    <w:name w:val="ListLabel 922"/>
    <w:qFormat/>
    <w:rPr>
      <w:rFonts w:cs="Wingdings"/>
      <w:sz w:val="20"/>
    </w:rPr>
  </w:style>
  <w:style w:type="character" w:styleId="ListLabel923">
    <w:name w:val="ListLabel 923"/>
    <w:qFormat/>
    <w:rPr>
      <w:rFonts w:cs="Wingdings"/>
      <w:sz w:val="20"/>
    </w:rPr>
  </w:style>
  <w:style w:type="character" w:styleId="ListLabel924">
    <w:name w:val="ListLabel 924"/>
    <w:qFormat/>
    <w:rPr>
      <w:rFonts w:cs="Wingdings"/>
      <w:sz w:val="20"/>
    </w:rPr>
  </w:style>
  <w:style w:type="character" w:styleId="ListLabel925">
    <w:name w:val="ListLabel 925"/>
    <w:qFormat/>
    <w:rPr>
      <w:rFonts w:cs="Wingdings"/>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ascii="Verdana" w:hAnsi="Verdana" w:cs="Symbol"/>
      <w:sz w:val="18"/>
    </w:rPr>
  </w:style>
  <w:style w:type="character" w:styleId="ListLabel929">
    <w:name w:val="ListLabel 929"/>
    <w:qFormat/>
    <w:rPr>
      <w:rFonts w:cs="Courier New"/>
      <w:sz w:val="20"/>
    </w:rPr>
  </w:style>
  <w:style w:type="character" w:styleId="ListLabel930">
    <w:name w:val="ListLabel 930"/>
    <w:qFormat/>
    <w:rPr>
      <w:rFonts w:cs="Wingdings"/>
      <w:sz w:val="20"/>
    </w:rPr>
  </w:style>
  <w:style w:type="character" w:styleId="ListLabel931">
    <w:name w:val="ListLabel 931"/>
    <w:qFormat/>
    <w:rPr>
      <w:rFonts w:cs="Wingdings"/>
      <w:sz w:val="20"/>
    </w:rPr>
  </w:style>
  <w:style w:type="character" w:styleId="ListLabel932">
    <w:name w:val="ListLabel 932"/>
    <w:qFormat/>
    <w:rPr>
      <w:rFonts w:cs="Wingdings"/>
      <w:sz w:val="20"/>
    </w:rPr>
  </w:style>
  <w:style w:type="character" w:styleId="ListLabel933">
    <w:name w:val="ListLabel 933"/>
    <w:qFormat/>
    <w:rPr>
      <w:rFonts w:cs="Wingdings"/>
      <w:sz w:val="20"/>
    </w:rPr>
  </w:style>
  <w:style w:type="character" w:styleId="ListLabel934">
    <w:name w:val="ListLabel 934"/>
    <w:qFormat/>
    <w:rPr>
      <w:rFonts w:cs="Wingdings"/>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ascii="Verdana" w:hAnsi="Verdana" w:cs="Symbol"/>
      <w:sz w:val="18"/>
    </w:rPr>
  </w:style>
  <w:style w:type="character" w:styleId="ListLabel938">
    <w:name w:val="ListLabel 938"/>
    <w:qFormat/>
    <w:rPr>
      <w:rFonts w:cs="Courier New"/>
      <w:sz w:val="20"/>
    </w:rPr>
  </w:style>
  <w:style w:type="character" w:styleId="ListLabel939">
    <w:name w:val="ListLabel 939"/>
    <w:qFormat/>
    <w:rPr>
      <w:rFonts w:cs="Wingdings"/>
      <w:sz w:val="20"/>
    </w:rPr>
  </w:style>
  <w:style w:type="character" w:styleId="ListLabel940">
    <w:name w:val="ListLabel 940"/>
    <w:qFormat/>
    <w:rPr>
      <w:rFonts w:cs="Wingdings"/>
      <w:sz w:val="20"/>
    </w:rPr>
  </w:style>
  <w:style w:type="character" w:styleId="ListLabel941">
    <w:name w:val="ListLabel 941"/>
    <w:qFormat/>
    <w:rPr>
      <w:rFonts w:cs="Wingdings"/>
      <w:sz w:val="20"/>
    </w:rPr>
  </w:style>
  <w:style w:type="character" w:styleId="ListLabel942">
    <w:name w:val="ListLabel 942"/>
    <w:qFormat/>
    <w:rPr>
      <w:rFonts w:cs="Wingdings"/>
      <w:sz w:val="20"/>
    </w:rPr>
  </w:style>
  <w:style w:type="character" w:styleId="ListLabel943">
    <w:name w:val="ListLabel 943"/>
    <w:qFormat/>
    <w:rPr>
      <w:rFonts w:cs="Wingdings"/>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ascii="Verdana" w:hAnsi="Verdana" w:cs="Symbol"/>
      <w:sz w:val="18"/>
    </w:rPr>
  </w:style>
  <w:style w:type="character" w:styleId="ListLabel947">
    <w:name w:val="ListLabel 947"/>
    <w:qFormat/>
    <w:rPr>
      <w:rFonts w:cs="Courier New"/>
      <w:sz w:val="20"/>
    </w:rPr>
  </w:style>
  <w:style w:type="character" w:styleId="ListLabel948">
    <w:name w:val="ListLabel 948"/>
    <w:qFormat/>
    <w:rPr>
      <w:rFonts w:cs="Wingdings"/>
      <w:sz w:val="20"/>
    </w:rPr>
  </w:style>
  <w:style w:type="character" w:styleId="ListLabel949">
    <w:name w:val="ListLabel 949"/>
    <w:qFormat/>
    <w:rPr>
      <w:rFonts w:cs="Wingdings"/>
      <w:sz w:val="20"/>
    </w:rPr>
  </w:style>
  <w:style w:type="character" w:styleId="ListLabel950">
    <w:name w:val="ListLabel 950"/>
    <w:qFormat/>
    <w:rPr>
      <w:rFonts w:cs="Wingdings"/>
      <w:sz w:val="20"/>
    </w:rPr>
  </w:style>
  <w:style w:type="character" w:styleId="ListLabel951">
    <w:name w:val="ListLabel 951"/>
    <w:qFormat/>
    <w:rPr>
      <w:rFonts w:cs="Wingdings"/>
      <w:sz w:val="20"/>
    </w:rPr>
  </w:style>
  <w:style w:type="character" w:styleId="ListLabel952">
    <w:name w:val="ListLabel 952"/>
    <w:qFormat/>
    <w:rPr>
      <w:rFonts w:cs="Wingdings"/>
      <w:sz w:val="20"/>
    </w:rPr>
  </w:style>
  <w:style w:type="character" w:styleId="ListLabel953">
    <w:name w:val="ListLabel 953"/>
    <w:qFormat/>
    <w:rPr>
      <w:rFonts w:cs="Wingdings"/>
      <w:sz w:val="20"/>
    </w:rPr>
  </w:style>
  <w:style w:type="character" w:styleId="ListLabel954">
    <w:name w:val="ListLabel 954"/>
    <w:qFormat/>
    <w:rPr>
      <w:rFonts w:cs="Wingdings"/>
      <w:sz w:val="20"/>
    </w:rPr>
  </w:style>
  <w:style w:type="character" w:styleId="ListLabel955">
    <w:name w:val="ListLabel 955"/>
    <w:qFormat/>
    <w:rPr>
      <w:rFonts w:ascii="Verdana" w:hAnsi="Verdana" w:cs="Symbol"/>
      <w:sz w:val="18"/>
    </w:rPr>
  </w:style>
  <w:style w:type="character" w:styleId="ListLabel956">
    <w:name w:val="ListLabel 956"/>
    <w:qFormat/>
    <w:rPr>
      <w:rFonts w:cs="Courier New"/>
      <w:sz w:val="20"/>
    </w:rPr>
  </w:style>
  <w:style w:type="character" w:styleId="ListLabel957">
    <w:name w:val="ListLabel 957"/>
    <w:qFormat/>
    <w:rPr>
      <w:rFonts w:cs="Wingdings"/>
      <w:sz w:val="20"/>
    </w:rPr>
  </w:style>
  <w:style w:type="character" w:styleId="ListLabel958">
    <w:name w:val="ListLabel 958"/>
    <w:qFormat/>
    <w:rPr>
      <w:rFonts w:cs="Wingdings"/>
      <w:sz w:val="20"/>
    </w:rPr>
  </w:style>
  <w:style w:type="character" w:styleId="ListLabel959">
    <w:name w:val="ListLabel 959"/>
    <w:qFormat/>
    <w:rPr>
      <w:rFonts w:cs="Wingdings"/>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ascii="Verdana" w:hAnsi="Verdana" w:cs="Symbol"/>
      <w:sz w:val="18"/>
    </w:rPr>
  </w:style>
  <w:style w:type="character" w:styleId="ListLabel965">
    <w:name w:val="ListLabel 965"/>
    <w:qFormat/>
    <w:rPr>
      <w:rFonts w:cs="Courier New"/>
      <w:sz w:val="20"/>
    </w:rPr>
  </w:style>
  <w:style w:type="character" w:styleId="ListLabel966">
    <w:name w:val="ListLabel 966"/>
    <w:qFormat/>
    <w:rPr>
      <w:rFonts w:cs="Wingdings"/>
      <w:sz w:val="20"/>
    </w:rPr>
  </w:style>
  <w:style w:type="character" w:styleId="ListLabel967">
    <w:name w:val="ListLabel 967"/>
    <w:qFormat/>
    <w:rPr>
      <w:rFonts w:cs="Wingdings"/>
      <w:sz w:val="20"/>
    </w:rPr>
  </w:style>
  <w:style w:type="character" w:styleId="ListLabel968">
    <w:name w:val="ListLabel 968"/>
    <w:qFormat/>
    <w:rPr>
      <w:rFonts w:cs="Wingdings"/>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ascii="Verdana" w:hAnsi="Verdana" w:cs="Symbol"/>
      <w:sz w:val="18"/>
    </w:rPr>
  </w:style>
  <w:style w:type="character" w:styleId="ListLabel974">
    <w:name w:val="ListLabel 974"/>
    <w:qFormat/>
    <w:rPr>
      <w:rFonts w:cs="Courier New"/>
      <w:sz w:val="20"/>
    </w:rPr>
  </w:style>
  <w:style w:type="character" w:styleId="ListLabel975">
    <w:name w:val="ListLabel 975"/>
    <w:qFormat/>
    <w:rPr>
      <w:rFonts w:cs="Wingdings"/>
      <w:sz w:val="20"/>
    </w:rPr>
  </w:style>
  <w:style w:type="character" w:styleId="ListLabel976">
    <w:name w:val="ListLabel 976"/>
    <w:qFormat/>
    <w:rPr>
      <w:rFonts w:cs="Wingdings"/>
      <w:sz w:val="20"/>
    </w:rPr>
  </w:style>
  <w:style w:type="character" w:styleId="ListLabel977">
    <w:name w:val="ListLabel 977"/>
    <w:qFormat/>
    <w:rPr>
      <w:rFonts w:cs="Wingdings"/>
      <w:sz w:val="20"/>
    </w:rPr>
  </w:style>
  <w:style w:type="character" w:styleId="ListLabel978">
    <w:name w:val="ListLabel 978"/>
    <w:qFormat/>
    <w:rPr>
      <w:rFonts w:cs="Wingdings"/>
      <w:sz w:val="20"/>
    </w:rPr>
  </w:style>
  <w:style w:type="character" w:styleId="ListLabel979">
    <w:name w:val="ListLabel 979"/>
    <w:qFormat/>
    <w:rPr>
      <w:rFonts w:cs="Wingdings"/>
      <w:sz w:val="20"/>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ascii="Verdana" w:hAnsi="Verdana" w:cs="Symbol"/>
      <w:sz w:val="18"/>
    </w:rPr>
  </w:style>
  <w:style w:type="character" w:styleId="ListLabel983">
    <w:name w:val="ListLabel 983"/>
    <w:qFormat/>
    <w:rPr>
      <w:rFonts w:cs="Courier New"/>
      <w:sz w:val="20"/>
    </w:rPr>
  </w:style>
  <w:style w:type="character" w:styleId="ListLabel984">
    <w:name w:val="ListLabel 984"/>
    <w:qFormat/>
    <w:rPr>
      <w:rFonts w:cs="Wingdings"/>
      <w:sz w:val="20"/>
    </w:rPr>
  </w:style>
  <w:style w:type="character" w:styleId="ListLabel985">
    <w:name w:val="ListLabel 985"/>
    <w:qFormat/>
    <w:rPr>
      <w:rFonts w:cs="Wingdings"/>
      <w:sz w:val="20"/>
    </w:rPr>
  </w:style>
  <w:style w:type="character" w:styleId="ListLabel986">
    <w:name w:val="ListLabel 986"/>
    <w:qFormat/>
    <w:rPr>
      <w:rFonts w:cs="Wingdings"/>
      <w:sz w:val="20"/>
    </w:rPr>
  </w:style>
  <w:style w:type="character" w:styleId="ListLabel987">
    <w:name w:val="ListLabel 987"/>
    <w:qFormat/>
    <w:rPr>
      <w:rFonts w:cs="Wingdings"/>
      <w:sz w:val="20"/>
    </w:rPr>
  </w:style>
  <w:style w:type="character" w:styleId="ListLabel988">
    <w:name w:val="ListLabel 988"/>
    <w:qFormat/>
    <w:rPr>
      <w:rFonts w:cs="Wingdings"/>
      <w:sz w:val="20"/>
    </w:rPr>
  </w:style>
  <w:style w:type="character" w:styleId="ListLabel989">
    <w:name w:val="ListLabel 989"/>
    <w:qFormat/>
    <w:rPr>
      <w:rFonts w:cs="Wingdings"/>
      <w:sz w:val="20"/>
    </w:rPr>
  </w:style>
  <w:style w:type="character" w:styleId="ListLabel990">
    <w:name w:val="ListLabel 990"/>
    <w:qFormat/>
    <w:rPr>
      <w:rFonts w:cs="Wingdings"/>
      <w:sz w:val="20"/>
    </w:rPr>
  </w:style>
  <w:style w:type="character" w:styleId="ListLabel991">
    <w:name w:val="ListLabel 991"/>
    <w:qFormat/>
    <w:rPr>
      <w:rFonts w:ascii="Verdana" w:hAnsi="Verdana" w:cs="Symbol"/>
      <w:sz w:val="18"/>
    </w:rPr>
  </w:style>
  <w:style w:type="character" w:styleId="ListLabel992">
    <w:name w:val="ListLabel 992"/>
    <w:qFormat/>
    <w:rPr>
      <w:rFonts w:cs="Courier New"/>
      <w:sz w:val="20"/>
    </w:rPr>
  </w:style>
  <w:style w:type="character" w:styleId="ListLabel993">
    <w:name w:val="ListLabel 993"/>
    <w:qFormat/>
    <w:rPr>
      <w:rFonts w:cs="Wingdings"/>
      <w:sz w:val="20"/>
    </w:rPr>
  </w:style>
  <w:style w:type="character" w:styleId="ListLabel994">
    <w:name w:val="ListLabel 994"/>
    <w:qFormat/>
    <w:rPr>
      <w:rFonts w:cs="Wingdings"/>
      <w:sz w:val="20"/>
    </w:rPr>
  </w:style>
  <w:style w:type="character" w:styleId="ListLabel995">
    <w:name w:val="ListLabel 995"/>
    <w:qFormat/>
    <w:rPr>
      <w:rFonts w:cs="Wingdings"/>
      <w:sz w:val="20"/>
    </w:rPr>
  </w:style>
  <w:style w:type="character" w:styleId="ListLabel996">
    <w:name w:val="ListLabel 996"/>
    <w:qFormat/>
    <w:rPr>
      <w:rFonts w:cs="Wingdings"/>
      <w:sz w:val="20"/>
    </w:rPr>
  </w:style>
  <w:style w:type="character" w:styleId="ListLabel997">
    <w:name w:val="ListLabel 997"/>
    <w:qFormat/>
    <w:rPr>
      <w:rFonts w:cs="Wingdings"/>
      <w:sz w:val="20"/>
    </w:rPr>
  </w:style>
  <w:style w:type="character" w:styleId="ListLabel998">
    <w:name w:val="ListLabel 998"/>
    <w:qFormat/>
    <w:rPr>
      <w:rFonts w:cs="Wingdings"/>
      <w:sz w:val="20"/>
    </w:rPr>
  </w:style>
  <w:style w:type="character" w:styleId="ListLabel999">
    <w:name w:val="ListLabel 999"/>
    <w:qFormat/>
    <w:rPr>
      <w:rFonts w:cs="Wingdings"/>
      <w:sz w:val="20"/>
    </w:rPr>
  </w:style>
  <w:style w:type="character" w:styleId="ListLabel1000">
    <w:name w:val="ListLabel 1000"/>
    <w:qFormat/>
    <w:rPr>
      <w:rFonts w:ascii="Verdana" w:hAnsi="Verdana" w:cs="Symbol"/>
      <w:sz w:val="18"/>
    </w:rPr>
  </w:style>
  <w:style w:type="character" w:styleId="ListLabel1001">
    <w:name w:val="ListLabel 1001"/>
    <w:qFormat/>
    <w:rPr>
      <w:rFonts w:cs="Courier New"/>
      <w:sz w:val="20"/>
    </w:rPr>
  </w:style>
  <w:style w:type="character" w:styleId="ListLabel1002">
    <w:name w:val="ListLabel 1002"/>
    <w:qFormat/>
    <w:rPr>
      <w:rFonts w:cs="Wingdings"/>
      <w:sz w:val="20"/>
    </w:rPr>
  </w:style>
  <w:style w:type="character" w:styleId="ListLabel1003">
    <w:name w:val="ListLabel 1003"/>
    <w:qFormat/>
    <w:rPr>
      <w:rFonts w:cs="Wingdings"/>
      <w:sz w:val="20"/>
    </w:rPr>
  </w:style>
  <w:style w:type="character" w:styleId="ListLabel1004">
    <w:name w:val="ListLabel 1004"/>
    <w:qFormat/>
    <w:rPr>
      <w:rFonts w:cs="Wingdings"/>
      <w:sz w:val="20"/>
    </w:rPr>
  </w:style>
  <w:style w:type="character" w:styleId="ListLabel1005">
    <w:name w:val="ListLabel 1005"/>
    <w:qFormat/>
    <w:rPr>
      <w:rFonts w:cs="Wingdings"/>
      <w:sz w:val="20"/>
    </w:rPr>
  </w:style>
  <w:style w:type="character" w:styleId="ListLabel1006">
    <w:name w:val="ListLabel 1006"/>
    <w:qFormat/>
    <w:rPr>
      <w:rFonts w:cs="Wingdings"/>
      <w:sz w:val="20"/>
    </w:rPr>
  </w:style>
  <w:style w:type="character" w:styleId="ListLabel1007">
    <w:name w:val="ListLabel 1007"/>
    <w:qFormat/>
    <w:rPr>
      <w:rFonts w:cs="Wingdings"/>
      <w:sz w:val="20"/>
    </w:rPr>
  </w:style>
  <w:style w:type="character" w:styleId="ListLabel1008">
    <w:name w:val="ListLabel 1008"/>
    <w:qFormat/>
    <w:rPr>
      <w:rFonts w:cs="Wingdings"/>
      <w:sz w:val="20"/>
    </w:rPr>
  </w:style>
  <w:style w:type="character" w:styleId="ListLabel1009">
    <w:name w:val="ListLabel 1009"/>
    <w:qFormat/>
    <w:rPr>
      <w:rFonts w:ascii="Verdana" w:hAnsi="Verdana" w:cs="Symbol"/>
      <w:sz w:val="18"/>
    </w:rPr>
  </w:style>
  <w:style w:type="character" w:styleId="ListLabel1010">
    <w:name w:val="ListLabel 1010"/>
    <w:qFormat/>
    <w:rPr>
      <w:rFonts w:cs="Courier New"/>
      <w:sz w:val="20"/>
    </w:rPr>
  </w:style>
  <w:style w:type="character" w:styleId="ListLabel1011">
    <w:name w:val="ListLabel 1011"/>
    <w:qFormat/>
    <w:rPr>
      <w:rFonts w:cs="Wingdings"/>
      <w:sz w:val="20"/>
    </w:rPr>
  </w:style>
  <w:style w:type="character" w:styleId="ListLabel1012">
    <w:name w:val="ListLabel 1012"/>
    <w:qFormat/>
    <w:rPr>
      <w:rFonts w:cs="Wingdings"/>
      <w:sz w:val="20"/>
    </w:rPr>
  </w:style>
  <w:style w:type="character" w:styleId="ListLabel1013">
    <w:name w:val="ListLabel 1013"/>
    <w:qFormat/>
    <w:rPr>
      <w:rFonts w:cs="Wingdings"/>
      <w:sz w:val="20"/>
    </w:rPr>
  </w:style>
  <w:style w:type="character" w:styleId="ListLabel1014">
    <w:name w:val="ListLabel 1014"/>
    <w:qFormat/>
    <w:rPr>
      <w:rFonts w:cs="Wingdings"/>
      <w:sz w:val="20"/>
    </w:rPr>
  </w:style>
  <w:style w:type="character" w:styleId="ListLabel1015">
    <w:name w:val="ListLabel 1015"/>
    <w:qFormat/>
    <w:rPr>
      <w:rFonts w:cs="Wingdings"/>
      <w:sz w:val="20"/>
    </w:rPr>
  </w:style>
  <w:style w:type="character" w:styleId="ListLabel1016">
    <w:name w:val="ListLabel 1016"/>
    <w:qFormat/>
    <w:rPr>
      <w:rFonts w:cs="Wingdings"/>
      <w:sz w:val="20"/>
    </w:rPr>
  </w:style>
  <w:style w:type="character" w:styleId="ListLabel1017">
    <w:name w:val="ListLabel 1017"/>
    <w:qFormat/>
    <w:rPr>
      <w:rFonts w:cs="Wingdings"/>
      <w:sz w:val="20"/>
    </w:rPr>
  </w:style>
  <w:style w:type="character" w:styleId="ListLabel1018">
    <w:name w:val="ListLabel 1018"/>
    <w:qFormat/>
    <w:rPr>
      <w:rFonts w:ascii="Verdana" w:hAnsi="Verdana" w:cs="Symbol"/>
      <w:sz w:val="18"/>
    </w:rPr>
  </w:style>
  <w:style w:type="character" w:styleId="ListLabel1019">
    <w:name w:val="ListLabel 1019"/>
    <w:qFormat/>
    <w:rPr>
      <w:rFonts w:cs="Courier New"/>
      <w:sz w:val="20"/>
    </w:rPr>
  </w:style>
  <w:style w:type="character" w:styleId="ListLabel1020">
    <w:name w:val="ListLabel 1020"/>
    <w:qFormat/>
    <w:rPr>
      <w:rFonts w:cs="Wingdings"/>
      <w:sz w:val="20"/>
    </w:rPr>
  </w:style>
  <w:style w:type="character" w:styleId="ListLabel1021">
    <w:name w:val="ListLabel 1021"/>
    <w:qFormat/>
    <w:rPr>
      <w:rFonts w:cs="Wingdings"/>
      <w:sz w:val="20"/>
    </w:rPr>
  </w:style>
  <w:style w:type="character" w:styleId="ListLabel1022">
    <w:name w:val="ListLabel 1022"/>
    <w:qFormat/>
    <w:rPr>
      <w:rFonts w:cs="Wingdings"/>
      <w:sz w:val="20"/>
    </w:rPr>
  </w:style>
  <w:style w:type="character" w:styleId="ListLabel1023">
    <w:name w:val="ListLabel 1023"/>
    <w:qFormat/>
    <w:rPr>
      <w:rFonts w:cs="Wingdings"/>
      <w:sz w:val="20"/>
    </w:rPr>
  </w:style>
  <w:style w:type="character" w:styleId="ListLabel1024">
    <w:name w:val="ListLabel 1024"/>
    <w:qFormat/>
    <w:rPr>
      <w:rFonts w:cs="Wingdings"/>
      <w:sz w:val="20"/>
    </w:rPr>
  </w:style>
  <w:style w:type="character" w:styleId="ListLabel1025">
    <w:name w:val="ListLabel 1025"/>
    <w:qFormat/>
    <w:rPr>
      <w:rFonts w:cs="Wingdings"/>
      <w:sz w:val="20"/>
    </w:rPr>
  </w:style>
  <w:style w:type="character" w:styleId="ListLabel1026">
    <w:name w:val="ListLabel 1026"/>
    <w:qFormat/>
    <w:rPr>
      <w:rFonts w:cs="Wingdings"/>
      <w:sz w:val="20"/>
    </w:rPr>
  </w:style>
  <w:style w:type="character" w:styleId="ListLabel1027">
    <w:name w:val="ListLabel 1027"/>
    <w:qFormat/>
    <w:rPr>
      <w:rFonts w:ascii="Verdana" w:hAnsi="Verdana" w:cs="Symbol"/>
      <w:sz w:val="18"/>
    </w:rPr>
  </w:style>
  <w:style w:type="character" w:styleId="ListLabel1028">
    <w:name w:val="ListLabel 1028"/>
    <w:qFormat/>
    <w:rPr>
      <w:rFonts w:cs="Courier New"/>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cs="Wingdings"/>
      <w:sz w:val="20"/>
    </w:rPr>
  </w:style>
  <w:style w:type="character" w:styleId="ListLabel1033">
    <w:name w:val="ListLabel 1033"/>
    <w:qFormat/>
    <w:rPr>
      <w:rFonts w:cs="Wingdings"/>
      <w:sz w:val="20"/>
    </w:rPr>
  </w:style>
  <w:style w:type="character" w:styleId="ListLabel1034">
    <w:name w:val="ListLabel 1034"/>
    <w:qFormat/>
    <w:rPr>
      <w:rFonts w:cs="Wingdings"/>
      <w:sz w:val="20"/>
    </w:rPr>
  </w:style>
  <w:style w:type="character" w:styleId="ListLabel1035">
    <w:name w:val="ListLabel 1035"/>
    <w:qFormat/>
    <w:rPr>
      <w:rFonts w:cs="Wingdings"/>
      <w:sz w:val="20"/>
    </w:rPr>
  </w:style>
  <w:style w:type="character" w:styleId="ListLabel1036">
    <w:name w:val="ListLabel 1036"/>
    <w:qFormat/>
    <w:rPr>
      <w:rFonts w:ascii="Verdana" w:hAnsi="Verdana" w:cs="Symbol"/>
      <w:sz w:val="18"/>
    </w:rPr>
  </w:style>
  <w:style w:type="character" w:styleId="ListLabel1037">
    <w:name w:val="ListLabel 1037"/>
    <w:qFormat/>
    <w:rPr>
      <w:rFonts w:cs="Courier New"/>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cs="Wingdings"/>
      <w:sz w:val="20"/>
    </w:rPr>
  </w:style>
  <w:style w:type="character" w:styleId="ListLabel1042">
    <w:name w:val="ListLabel 1042"/>
    <w:qFormat/>
    <w:rPr>
      <w:rFonts w:cs="Wingdings"/>
      <w:sz w:val="20"/>
    </w:rPr>
  </w:style>
  <w:style w:type="character" w:styleId="ListLabel1043">
    <w:name w:val="ListLabel 1043"/>
    <w:qFormat/>
    <w:rPr>
      <w:rFonts w:cs="Wingdings"/>
      <w:sz w:val="20"/>
    </w:rPr>
  </w:style>
  <w:style w:type="character" w:styleId="ListLabel1044">
    <w:name w:val="ListLabel 1044"/>
    <w:qFormat/>
    <w:rPr>
      <w:rFonts w:cs="Wingdings"/>
      <w:sz w:val="20"/>
    </w:rPr>
  </w:style>
  <w:style w:type="character" w:styleId="ListLabel1045">
    <w:name w:val="ListLabel 1045"/>
    <w:qFormat/>
    <w:rPr>
      <w:rFonts w:ascii="Verdana" w:hAnsi="Verdana" w:cs="Symbol"/>
      <w:sz w:val="18"/>
    </w:rPr>
  </w:style>
  <w:style w:type="character" w:styleId="ListLabel1046">
    <w:name w:val="ListLabel 1046"/>
    <w:qFormat/>
    <w:rPr>
      <w:rFonts w:cs="Courier New"/>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cs="Wingdings"/>
      <w:sz w:val="20"/>
    </w:rPr>
  </w:style>
  <w:style w:type="character" w:styleId="ListLabel1051">
    <w:name w:val="ListLabel 1051"/>
    <w:qFormat/>
    <w:rPr>
      <w:rFonts w:cs="Wingdings"/>
      <w:sz w:val="20"/>
    </w:rPr>
  </w:style>
  <w:style w:type="character" w:styleId="ListLabel1052">
    <w:name w:val="ListLabel 1052"/>
    <w:qFormat/>
    <w:rPr>
      <w:rFonts w:cs="Wingdings"/>
      <w:sz w:val="20"/>
    </w:rPr>
  </w:style>
  <w:style w:type="character" w:styleId="ListLabel1053">
    <w:name w:val="ListLabel 1053"/>
    <w:qFormat/>
    <w:rPr>
      <w:rFonts w:cs="Wingdings"/>
      <w:sz w:val="20"/>
    </w:rPr>
  </w:style>
  <w:style w:type="character" w:styleId="ListLabel1054">
    <w:name w:val="ListLabel 1054"/>
    <w:qFormat/>
    <w:rPr>
      <w:rFonts w:ascii="Verdana" w:hAnsi="Verdana" w:cs="Symbol"/>
      <w:sz w:val="18"/>
    </w:rPr>
  </w:style>
  <w:style w:type="character" w:styleId="ListLabel1055">
    <w:name w:val="ListLabel 1055"/>
    <w:qFormat/>
    <w:rPr>
      <w:rFonts w:cs="Courier New"/>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cs="Wingdings"/>
      <w:sz w:val="20"/>
    </w:rPr>
  </w:style>
  <w:style w:type="character" w:styleId="ListLabel1060">
    <w:name w:val="ListLabel 1060"/>
    <w:qFormat/>
    <w:rPr>
      <w:rFonts w:cs="Wingdings"/>
      <w:sz w:val="20"/>
    </w:rPr>
  </w:style>
  <w:style w:type="character" w:styleId="ListLabel1061">
    <w:name w:val="ListLabel 1061"/>
    <w:qFormat/>
    <w:rPr>
      <w:rFonts w:cs="Wingdings"/>
      <w:sz w:val="20"/>
    </w:rPr>
  </w:style>
  <w:style w:type="character" w:styleId="ListLabel1062">
    <w:name w:val="ListLabel 1062"/>
    <w:qFormat/>
    <w:rPr>
      <w:rFonts w:cs="Wingdings"/>
      <w:sz w:val="20"/>
    </w:rPr>
  </w:style>
  <w:style w:type="character" w:styleId="ListLabel1063">
    <w:name w:val="ListLabel 1063"/>
    <w:qFormat/>
    <w:rPr>
      <w:rFonts w:ascii="Verdana" w:hAnsi="Verdana" w:cs="Symbol"/>
      <w:sz w:val="18"/>
    </w:rPr>
  </w:style>
  <w:style w:type="character" w:styleId="ListLabel1064">
    <w:name w:val="ListLabel 1064"/>
    <w:qFormat/>
    <w:rPr>
      <w:rFonts w:cs="Courier New"/>
      <w:sz w:val="20"/>
    </w:rPr>
  </w:style>
  <w:style w:type="character" w:styleId="ListLabel1065">
    <w:name w:val="ListLabel 1065"/>
    <w:qFormat/>
    <w:rPr>
      <w:rFonts w:cs="Wingdings"/>
      <w:sz w:val="20"/>
    </w:rPr>
  </w:style>
  <w:style w:type="character" w:styleId="ListLabel1066">
    <w:name w:val="ListLabel 1066"/>
    <w:qFormat/>
    <w:rPr>
      <w:rFonts w:cs="Wingdings"/>
      <w:sz w:val="20"/>
    </w:rPr>
  </w:style>
  <w:style w:type="character" w:styleId="ListLabel1067">
    <w:name w:val="ListLabel 1067"/>
    <w:qFormat/>
    <w:rPr>
      <w:rFonts w:cs="Wingdings"/>
      <w:sz w:val="20"/>
    </w:rPr>
  </w:style>
  <w:style w:type="character" w:styleId="ListLabel1068">
    <w:name w:val="ListLabel 1068"/>
    <w:qFormat/>
    <w:rPr>
      <w:rFonts w:cs="Wingdings"/>
      <w:sz w:val="20"/>
    </w:rPr>
  </w:style>
  <w:style w:type="character" w:styleId="ListLabel1069">
    <w:name w:val="ListLabel 1069"/>
    <w:qFormat/>
    <w:rPr>
      <w:rFonts w:cs="Wingdings"/>
      <w:sz w:val="20"/>
    </w:rPr>
  </w:style>
  <w:style w:type="character" w:styleId="ListLabel1070">
    <w:name w:val="ListLabel 1070"/>
    <w:qFormat/>
    <w:rPr>
      <w:rFonts w:cs="Wingdings"/>
      <w:sz w:val="20"/>
    </w:rPr>
  </w:style>
  <w:style w:type="character" w:styleId="ListLabel1071">
    <w:name w:val="ListLabel 1071"/>
    <w:qFormat/>
    <w:rPr>
      <w:rFonts w:cs="Wingdings"/>
      <w:sz w:val="20"/>
    </w:rPr>
  </w:style>
  <w:style w:type="character" w:styleId="ListLabel1072">
    <w:name w:val="ListLabel 1072"/>
    <w:qFormat/>
    <w:rPr>
      <w:rFonts w:ascii="Verdana" w:hAnsi="Verdana" w:cs="Symbol"/>
      <w:sz w:val="18"/>
    </w:rPr>
  </w:style>
  <w:style w:type="character" w:styleId="ListLabel1073">
    <w:name w:val="ListLabel 1073"/>
    <w:qFormat/>
    <w:rPr>
      <w:rFonts w:cs="Courier New"/>
      <w:sz w:val="20"/>
    </w:rPr>
  </w:style>
  <w:style w:type="character" w:styleId="ListLabel1074">
    <w:name w:val="ListLabel 1074"/>
    <w:qFormat/>
    <w:rPr>
      <w:rFonts w:cs="Wingdings"/>
      <w:sz w:val="20"/>
    </w:rPr>
  </w:style>
  <w:style w:type="character" w:styleId="ListLabel1075">
    <w:name w:val="ListLabel 1075"/>
    <w:qFormat/>
    <w:rPr>
      <w:rFonts w:cs="Wingdings"/>
      <w:sz w:val="20"/>
    </w:rPr>
  </w:style>
  <w:style w:type="character" w:styleId="ListLabel1076">
    <w:name w:val="ListLabel 1076"/>
    <w:qFormat/>
    <w:rPr>
      <w:rFonts w:cs="Wingdings"/>
      <w:sz w:val="20"/>
    </w:rPr>
  </w:style>
  <w:style w:type="character" w:styleId="ListLabel1077">
    <w:name w:val="ListLabel 1077"/>
    <w:qFormat/>
    <w:rPr>
      <w:rFonts w:cs="Wingdings"/>
      <w:sz w:val="20"/>
    </w:rPr>
  </w:style>
  <w:style w:type="character" w:styleId="ListLabel1078">
    <w:name w:val="ListLabel 1078"/>
    <w:qFormat/>
    <w:rPr>
      <w:rFonts w:cs="Wingdings"/>
      <w:sz w:val="20"/>
    </w:rPr>
  </w:style>
  <w:style w:type="character" w:styleId="ListLabel1079">
    <w:name w:val="ListLabel 1079"/>
    <w:qFormat/>
    <w:rPr>
      <w:rFonts w:cs="Wingdings"/>
      <w:sz w:val="20"/>
    </w:rPr>
  </w:style>
  <w:style w:type="character" w:styleId="ListLabel1080">
    <w:name w:val="ListLabel 1080"/>
    <w:qFormat/>
    <w:rPr>
      <w:rFonts w:cs="Wingdings"/>
      <w:sz w:val="20"/>
    </w:rPr>
  </w:style>
  <w:style w:type="character" w:styleId="ListLabel1081">
    <w:name w:val="ListLabel 1081"/>
    <w:qFormat/>
    <w:rPr>
      <w:rFonts w:ascii="Verdana" w:hAnsi="Verdana" w:cs="Symbol"/>
      <w:sz w:val="18"/>
    </w:rPr>
  </w:style>
  <w:style w:type="character" w:styleId="ListLabel1082">
    <w:name w:val="ListLabel 1082"/>
    <w:qFormat/>
    <w:rPr>
      <w:rFonts w:cs="Courier New"/>
      <w:sz w:val="20"/>
    </w:rPr>
  </w:style>
  <w:style w:type="character" w:styleId="ListLabel1083">
    <w:name w:val="ListLabel 1083"/>
    <w:qFormat/>
    <w:rPr>
      <w:rFonts w:cs="Wingdings"/>
      <w:sz w:val="20"/>
    </w:rPr>
  </w:style>
  <w:style w:type="character" w:styleId="ListLabel1084">
    <w:name w:val="ListLabel 1084"/>
    <w:qFormat/>
    <w:rPr>
      <w:rFonts w:cs="Wingdings"/>
      <w:sz w:val="20"/>
    </w:rPr>
  </w:style>
  <w:style w:type="character" w:styleId="ListLabel1085">
    <w:name w:val="ListLabel 1085"/>
    <w:qFormat/>
    <w:rPr>
      <w:rFonts w:cs="Wingdings"/>
      <w:sz w:val="20"/>
    </w:rPr>
  </w:style>
  <w:style w:type="character" w:styleId="ListLabel1086">
    <w:name w:val="ListLabel 1086"/>
    <w:qFormat/>
    <w:rPr>
      <w:rFonts w:cs="Wingdings"/>
      <w:sz w:val="20"/>
    </w:rPr>
  </w:style>
  <w:style w:type="character" w:styleId="ListLabel1087">
    <w:name w:val="ListLabel 1087"/>
    <w:qFormat/>
    <w:rPr>
      <w:rFonts w:cs="Wingdings"/>
      <w:sz w:val="20"/>
    </w:rPr>
  </w:style>
  <w:style w:type="character" w:styleId="ListLabel1088">
    <w:name w:val="ListLabel 1088"/>
    <w:qFormat/>
    <w:rPr>
      <w:rFonts w:cs="Wingdings"/>
      <w:sz w:val="20"/>
    </w:rPr>
  </w:style>
  <w:style w:type="character" w:styleId="ListLabel1089">
    <w:name w:val="ListLabel 1089"/>
    <w:qFormat/>
    <w:rPr>
      <w:rFonts w:cs="Wingdings"/>
      <w:sz w:val="20"/>
    </w:rPr>
  </w:style>
  <w:style w:type="character" w:styleId="ListLabel1090">
    <w:name w:val="ListLabel 1090"/>
    <w:qFormat/>
    <w:rPr>
      <w:rFonts w:ascii="Verdana" w:hAnsi="Verdana" w:cs="Symbol"/>
      <w:sz w:val="18"/>
    </w:rPr>
  </w:style>
  <w:style w:type="character" w:styleId="ListLabel1091">
    <w:name w:val="ListLabel 1091"/>
    <w:qFormat/>
    <w:rPr>
      <w:rFonts w:cs="Courier New"/>
      <w:sz w:val="20"/>
    </w:rPr>
  </w:style>
  <w:style w:type="character" w:styleId="ListLabel1092">
    <w:name w:val="ListLabel 1092"/>
    <w:qFormat/>
    <w:rPr>
      <w:rFonts w:cs="Wingdings"/>
      <w:sz w:val="20"/>
    </w:rPr>
  </w:style>
  <w:style w:type="character" w:styleId="ListLabel1093">
    <w:name w:val="ListLabel 1093"/>
    <w:qFormat/>
    <w:rPr>
      <w:rFonts w:cs="Wingdings"/>
      <w:sz w:val="20"/>
    </w:rPr>
  </w:style>
  <w:style w:type="character" w:styleId="ListLabel1094">
    <w:name w:val="ListLabel 1094"/>
    <w:qFormat/>
    <w:rPr>
      <w:rFonts w:cs="Wingdings"/>
      <w:sz w:val="20"/>
    </w:rPr>
  </w:style>
  <w:style w:type="character" w:styleId="ListLabel1095">
    <w:name w:val="ListLabel 1095"/>
    <w:qFormat/>
    <w:rPr>
      <w:rFonts w:cs="Wingdings"/>
      <w:sz w:val="20"/>
    </w:rPr>
  </w:style>
  <w:style w:type="character" w:styleId="ListLabel1096">
    <w:name w:val="ListLabel 1096"/>
    <w:qFormat/>
    <w:rPr>
      <w:rFonts w:cs="Wingdings"/>
      <w:sz w:val="20"/>
    </w:rPr>
  </w:style>
  <w:style w:type="character" w:styleId="ListLabel1097">
    <w:name w:val="ListLabel 1097"/>
    <w:qFormat/>
    <w:rPr>
      <w:rFonts w:cs="Wingdings"/>
      <w:sz w:val="20"/>
    </w:rPr>
  </w:style>
  <w:style w:type="character" w:styleId="ListLabel1098">
    <w:name w:val="ListLabel 1098"/>
    <w:qFormat/>
    <w:rPr>
      <w:rFonts w:cs="Wingdings"/>
      <w:sz w:val="20"/>
    </w:rPr>
  </w:style>
  <w:style w:type="character" w:styleId="ListLabel1099">
    <w:name w:val="ListLabel 1099"/>
    <w:qFormat/>
    <w:rPr>
      <w:rFonts w:ascii="Verdana" w:hAnsi="Verdana" w:cs="Symbol"/>
      <w:sz w:val="18"/>
    </w:rPr>
  </w:style>
  <w:style w:type="character" w:styleId="ListLabel1100">
    <w:name w:val="ListLabel 1100"/>
    <w:qFormat/>
    <w:rPr>
      <w:rFonts w:cs="Courier New"/>
      <w:sz w:val="20"/>
    </w:rPr>
  </w:style>
  <w:style w:type="character" w:styleId="ListLabel1101">
    <w:name w:val="ListLabel 1101"/>
    <w:qFormat/>
    <w:rPr>
      <w:rFonts w:cs="Wingdings"/>
      <w:sz w:val="20"/>
    </w:rPr>
  </w:style>
  <w:style w:type="character" w:styleId="ListLabel1102">
    <w:name w:val="ListLabel 1102"/>
    <w:qFormat/>
    <w:rPr>
      <w:rFonts w:cs="Wingdings"/>
      <w:sz w:val="20"/>
    </w:rPr>
  </w:style>
  <w:style w:type="character" w:styleId="ListLabel1103">
    <w:name w:val="ListLabel 1103"/>
    <w:qFormat/>
    <w:rPr>
      <w:rFonts w:cs="Wingdings"/>
      <w:sz w:val="20"/>
    </w:rPr>
  </w:style>
  <w:style w:type="character" w:styleId="ListLabel1104">
    <w:name w:val="ListLabel 1104"/>
    <w:qFormat/>
    <w:rPr>
      <w:rFonts w:cs="Wingdings"/>
      <w:sz w:val="20"/>
    </w:rPr>
  </w:style>
  <w:style w:type="character" w:styleId="ListLabel1105">
    <w:name w:val="ListLabel 1105"/>
    <w:qFormat/>
    <w:rPr>
      <w:rFonts w:cs="Wingdings"/>
      <w:sz w:val="20"/>
    </w:rPr>
  </w:style>
  <w:style w:type="character" w:styleId="ListLabel1106">
    <w:name w:val="ListLabel 1106"/>
    <w:qFormat/>
    <w:rPr>
      <w:rFonts w:cs="Wingdings"/>
      <w:sz w:val="20"/>
    </w:rPr>
  </w:style>
  <w:style w:type="character" w:styleId="ListLabel1107">
    <w:name w:val="ListLabel 1107"/>
    <w:qFormat/>
    <w:rPr>
      <w:rFonts w:cs="Wingdings"/>
      <w:sz w:val="20"/>
    </w:rPr>
  </w:style>
  <w:style w:type="character" w:styleId="ListLabel1108">
    <w:name w:val="ListLabel 1108"/>
    <w:qFormat/>
    <w:rPr>
      <w:rFonts w:ascii="Verdana" w:hAnsi="Verdana" w:cs="Symbol"/>
      <w:sz w:val="18"/>
    </w:rPr>
  </w:style>
  <w:style w:type="character" w:styleId="ListLabel1109">
    <w:name w:val="ListLabel 1109"/>
    <w:qFormat/>
    <w:rPr>
      <w:rFonts w:cs="Courier New"/>
      <w:sz w:val="20"/>
    </w:rPr>
  </w:style>
  <w:style w:type="character" w:styleId="ListLabel1110">
    <w:name w:val="ListLabel 1110"/>
    <w:qFormat/>
    <w:rPr>
      <w:rFonts w:cs="Wingdings"/>
      <w:sz w:val="20"/>
    </w:rPr>
  </w:style>
  <w:style w:type="character" w:styleId="ListLabel1111">
    <w:name w:val="ListLabel 1111"/>
    <w:qFormat/>
    <w:rPr>
      <w:rFonts w:cs="Wingdings"/>
      <w:sz w:val="20"/>
    </w:rPr>
  </w:style>
  <w:style w:type="character" w:styleId="ListLabel1112">
    <w:name w:val="ListLabel 1112"/>
    <w:qFormat/>
    <w:rPr>
      <w:rFonts w:cs="Wingdings"/>
      <w:sz w:val="20"/>
    </w:rPr>
  </w:style>
  <w:style w:type="character" w:styleId="ListLabel1113">
    <w:name w:val="ListLabel 1113"/>
    <w:qFormat/>
    <w:rPr>
      <w:rFonts w:cs="Wingdings"/>
      <w:sz w:val="20"/>
    </w:rPr>
  </w:style>
  <w:style w:type="character" w:styleId="ListLabel1114">
    <w:name w:val="ListLabel 1114"/>
    <w:qFormat/>
    <w:rPr>
      <w:rFonts w:cs="Wingdings"/>
      <w:sz w:val="20"/>
    </w:rPr>
  </w:style>
  <w:style w:type="character" w:styleId="ListLabel1115">
    <w:name w:val="ListLabel 1115"/>
    <w:qFormat/>
    <w:rPr>
      <w:rFonts w:cs="Wingdings"/>
      <w:sz w:val="20"/>
    </w:rPr>
  </w:style>
  <w:style w:type="character" w:styleId="ListLabel1116">
    <w:name w:val="ListLabel 1116"/>
    <w:qFormat/>
    <w:rPr>
      <w:rFonts w:cs="Wingdings"/>
      <w:sz w:val="20"/>
    </w:rPr>
  </w:style>
  <w:style w:type="character" w:styleId="ListLabel1117">
    <w:name w:val="ListLabel 1117"/>
    <w:qFormat/>
    <w:rPr>
      <w:rFonts w:ascii="Verdana" w:hAnsi="Verdana" w:cs="Symbol"/>
      <w:sz w:val="18"/>
    </w:rPr>
  </w:style>
  <w:style w:type="character" w:styleId="ListLabel1118">
    <w:name w:val="ListLabel 1118"/>
    <w:qFormat/>
    <w:rPr>
      <w:rFonts w:cs="Courier New"/>
      <w:sz w:val="20"/>
    </w:rPr>
  </w:style>
  <w:style w:type="character" w:styleId="ListLabel1119">
    <w:name w:val="ListLabel 1119"/>
    <w:qFormat/>
    <w:rPr>
      <w:rFonts w:cs="Wingdings"/>
      <w:sz w:val="20"/>
    </w:rPr>
  </w:style>
  <w:style w:type="character" w:styleId="ListLabel1120">
    <w:name w:val="ListLabel 1120"/>
    <w:qFormat/>
    <w:rPr>
      <w:rFonts w:cs="Wingdings"/>
      <w:sz w:val="20"/>
    </w:rPr>
  </w:style>
  <w:style w:type="character" w:styleId="ListLabel1121">
    <w:name w:val="ListLabel 1121"/>
    <w:qFormat/>
    <w:rPr>
      <w:rFonts w:cs="Wingdings"/>
      <w:sz w:val="20"/>
    </w:rPr>
  </w:style>
  <w:style w:type="character" w:styleId="ListLabel1122">
    <w:name w:val="ListLabel 1122"/>
    <w:qFormat/>
    <w:rPr>
      <w:rFonts w:cs="Wingdings"/>
      <w:sz w:val="20"/>
    </w:rPr>
  </w:style>
  <w:style w:type="character" w:styleId="ListLabel1123">
    <w:name w:val="ListLabel 1123"/>
    <w:qFormat/>
    <w:rPr>
      <w:rFonts w:cs="Wingdings"/>
      <w:sz w:val="20"/>
    </w:rPr>
  </w:style>
  <w:style w:type="character" w:styleId="ListLabel1124">
    <w:name w:val="ListLabel 1124"/>
    <w:qFormat/>
    <w:rPr>
      <w:rFonts w:cs="Wingdings"/>
      <w:sz w:val="20"/>
    </w:rPr>
  </w:style>
  <w:style w:type="character" w:styleId="ListLabel1125">
    <w:name w:val="ListLabel 1125"/>
    <w:qFormat/>
    <w:rPr>
      <w:rFonts w:cs="Wingdings"/>
      <w:sz w:val="20"/>
    </w:rPr>
  </w:style>
  <w:style w:type="character" w:styleId="ListLabel1126">
    <w:name w:val="ListLabel 1126"/>
    <w:qFormat/>
    <w:rPr>
      <w:rFonts w:ascii="Verdana" w:hAnsi="Verdana" w:cs="Symbol"/>
      <w:sz w:val="18"/>
    </w:rPr>
  </w:style>
  <w:style w:type="character" w:styleId="ListLabel1127">
    <w:name w:val="ListLabel 1127"/>
    <w:qFormat/>
    <w:rPr>
      <w:rFonts w:cs="Courier New"/>
      <w:sz w:val="20"/>
    </w:rPr>
  </w:style>
  <w:style w:type="character" w:styleId="ListLabel1128">
    <w:name w:val="ListLabel 1128"/>
    <w:qFormat/>
    <w:rPr>
      <w:rFonts w:cs="Wingdings"/>
      <w:sz w:val="20"/>
    </w:rPr>
  </w:style>
  <w:style w:type="character" w:styleId="ListLabel1129">
    <w:name w:val="ListLabel 1129"/>
    <w:qFormat/>
    <w:rPr>
      <w:rFonts w:cs="Wingdings"/>
      <w:sz w:val="20"/>
    </w:rPr>
  </w:style>
  <w:style w:type="character" w:styleId="ListLabel1130">
    <w:name w:val="ListLabel 1130"/>
    <w:qFormat/>
    <w:rPr>
      <w:rFonts w:cs="Wingdings"/>
      <w:sz w:val="20"/>
    </w:rPr>
  </w:style>
  <w:style w:type="character" w:styleId="ListLabel1131">
    <w:name w:val="ListLabel 1131"/>
    <w:qFormat/>
    <w:rPr>
      <w:rFonts w:cs="Wingdings"/>
      <w:sz w:val="20"/>
    </w:rPr>
  </w:style>
  <w:style w:type="character" w:styleId="ListLabel1132">
    <w:name w:val="ListLabel 1132"/>
    <w:qFormat/>
    <w:rPr>
      <w:rFonts w:cs="Wingdings"/>
      <w:sz w:val="20"/>
    </w:rPr>
  </w:style>
  <w:style w:type="character" w:styleId="ListLabel1133">
    <w:name w:val="ListLabel 1133"/>
    <w:qFormat/>
    <w:rPr>
      <w:rFonts w:cs="Wingdings"/>
      <w:sz w:val="20"/>
    </w:rPr>
  </w:style>
  <w:style w:type="character" w:styleId="ListLabel1134">
    <w:name w:val="ListLabel 1134"/>
    <w:qFormat/>
    <w:rPr>
      <w:rFonts w:cs="Wingdings"/>
      <w:sz w:val="20"/>
    </w:rPr>
  </w:style>
  <w:style w:type="character" w:styleId="ListLabel1135">
    <w:name w:val="ListLabel 1135"/>
    <w:qFormat/>
    <w:rPr>
      <w:rFonts w:ascii="Verdana" w:hAnsi="Verdana" w:cs="Symbol"/>
      <w:sz w:val="18"/>
    </w:rPr>
  </w:style>
  <w:style w:type="character" w:styleId="ListLabel1136">
    <w:name w:val="ListLabel 1136"/>
    <w:qFormat/>
    <w:rPr>
      <w:rFonts w:cs="Courier New"/>
      <w:sz w:val="20"/>
    </w:rPr>
  </w:style>
  <w:style w:type="character" w:styleId="ListLabel1137">
    <w:name w:val="ListLabel 1137"/>
    <w:qFormat/>
    <w:rPr>
      <w:rFonts w:cs="Wingdings"/>
      <w:sz w:val="20"/>
    </w:rPr>
  </w:style>
  <w:style w:type="character" w:styleId="ListLabel1138">
    <w:name w:val="ListLabel 1138"/>
    <w:qFormat/>
    <w:rPr>
      <w:rFonts w:cs="Wingdings"/>
      <w:sz w:val="20"/>
    </w:rPr>
  </w:style>
  <w:style w:type="character" w:styleId="ListLabel1139">
    <w:name w:val="ListLabel 1139"/>
    <w:qFormat/>
    <w:rPr>
      <w:rFonts w:cs="Wingdings"/>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ascii="Verdana" w:hAnsi="Verdana" w:cs="Symbol"/>
      <w:sz w:val="18"/>
    </w:rPr>
  </w:style>
  <w:style w:type="character" w:styleId="ListLabel1145">
    <w:name w:val="ListLabel 1145"/>
    <w:qFormat/>
    <w:rPr>
      <w:rFonts w:cs="Courier New"/>
      <w:sz w:val="20"/>
    </w:rPr>
  </w:style>
  <w:style w:type="character" w:styleId="ListLabel1146">
    <w:name w:val="ListLabel 1146"/>
    <w:qFormat/>
    <w:rPr>
      <w:rFonts w:cs="Wingdings"/>
      <w:sz w:val="20"/>
    </w:rPr>
  </w:style>
  <w:style w:type="character" w:styleId="ListLabel1147">
    <w:name w:val="ListLabel 1147"/>
    <w:qFormat/>
    <w:rPr>
      <w:rFonts w:cs="Wingdings"/>
      <w:sz w:val="20"/>
    </w:rPr>
  </w:style>
  <w:style w:type="character" w:styleId="ListLabel1148">
    <w:name w:val="ListLabel 1148"/>
    <w:qFormat/>
    <w:rPr>
      <w:rFonts w:cs="Wingdings"/>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ascii="Verdana" w:hAnsi="Verdana" w:cs="Symbol"/>
      <w:sz w:val="18"/>
    </w:rPr>
  </w:style>
  <w:style w:type="character" w:styleId="ListLabel1154">
    <w:name w:val="ListLabel 1154"/>
    <w:qFormat/>
    <w:rPr>
      <w:rFonts w:cs="Courier New"/>
      <w:sz w:val="20"/>
    </w:rPr>
  </w:style>
  <w:style w:type="character" w:styleId="ListLabel1155">
    <w:name w:val="ListLabel 1155"/>
    <w:qFormat/>
    <w:rPr>
      <w:rFonts w:cs="Wingdings"/>
      <w:sz w:val="20"/>
    </w:rPr>
  </w:style>
  <w:style w:type="character" w:styleId="ListLabel1156">
    <w:name w:val="ListLabel 1156"/>
    <w:qFormat/>
    <w:rPr>
      <w:rFonts w:cs="Wingdings"/>
      <w:sz w:val="20"/>
    </w:rPr>
  </w:style>
  <w:style w:type="character" w:styleId="ListLabel1157">
    <w:name w:val="ListLabel 1157"/>
    <w:qFormat/>
    <w:rPr>
      <w:rFonts w:cs="Wingdings"/>
      <w:sz w:val="20"/>
    </w:rPr>
  </w:style>
  <w:style w:type="character" w:styleId="ListLabel1158">
    <w:name w:val="ListLabel 1158"/>
    <w:qFormat/>
    <w:rPr>
      <w:rFonts w:cs="Wingdings"/>
      <w:sz w:val="20"/>
    </w:rPr>
  </w:style>
  <w:style w:type="character" w:styleId="ListLabel1159">
    <w:name w:val="ListLabel 1159"/>
    <w:qFormat/>
    <w:rPr>
      <w:rFonts w:cs="Wingdings"/>
      <w:sz w:val="20"/>
    </w:rPr>
  </w:style>
  <w:style w:type="character" w:styleId="ListLabel1160">
    <w:name w:val="ListLabel 1160"/>
    <w:qFormat/>
    <w:rPr>
      <w:rFonts w:cs="Wingdings"/>
      <w:sz w:val="20"/>
    </w:rPr>
  </w:style>
  <w:style w:type="character" w:styleId="ListLabel1161">
    <w:name w:val="ListLabel 1161"/>
    <w:qFormat/>
    <w:rPr>
      <w:rFonts w:cs="Wingdings"/>
      <w:sz w:val="20"/>
    </w:rPr>
  </w:style>
  <w:style w:type="character" w:styleId="Textesource">
    <w:name w:val="Texte source"/>
    <w:qFormat/>
    <w:rPr>
      <w:rFonts w:ascii="Liberation Mono" w:hAnsi="Liberation Mono" w:eastAsia="Liberation Mono" w:cs="Liberation Mono"/>
    </w:rPr>
  </w:style>
  <w:style w:type="character" w:styleId="Puces">
    <w:name w:val="Puces"/>
    <w:qFormat/>
    <w:rPr>
      <w:rFonts w:ascii="OpenSymbol" w:hAnsi="OpenSymbol" w:eastAsia="OpenSymbol" w:cs="OpenSymbol"/>
    </w:rPr>
  </w:style>
  <w:style w:type="character" w:styleId="ListLabel1162">
    <w:name w:val="ListLabel 1162"/>
    <w:qFormat/>
    <w:rPr>
      <w:rFonts w:cs="Symbol"/>
      <w:sz w:val="18"/>
    </w:rPr>
  </w:style>
  <w:style w:type="character" w:styleId="ListLabel1163">
    <w:name w:val="ListLabel 1163"/>
    <w:qFormat/>
    <w:rPr>
      <w:rFonts w:cs="Courier New"/>
      <w:sz w:val="20"/>
    </w:rPr>
  </w:style>
  <w:style w:type="character" w:styleId="ListLabel1164">
    <w:name w:val="ListLabel 1164"/>
    <w:qFormat/>
    <w:rPr>
      <w:rFonts w:cs="Wingdings"/>
      <w:sz w:val="20"/>
    </w:rPr>
  </w:style>
  <w:style w:type="character" w:styleId="ListLabel1165">
    <w:name w:val="ListLabel 1165"/>
    <w:qFormat/>
    <w:rPr>
      <w:rFonts w:cs="Wingdings"/>
      <w:sz w:val="20"/>
    </w:rPr>
  </w:style>
  <w:style w:type="character" w:styleId="ListLabel1166">
    <w:name w:val="ListLabel 1166"/>
    <w:qFormat/>
    <w:rPr>
      <w:rFonts w:cs="Wingdings"/>
      <w:sz w:val="20"/>
    </w:rPr>
  </w:style>
  <w:style w:type="character" w:styleId="ListLabel1167">
    <w:name w:val="ListLabel 1167"/>
    <w:qFormat/>
    <w:rPr>
      <w:rFonts w:cs="Wingdings"/>
      <w:sz w:val="20"/>
    </w:rPr>
  </w:style>
  <w:style w:type="character" w:styleId="ListLabel1168">
    <w:name w:val="ListLabel 1168"/>
    <w:qFormat/>
    <w:rPr>
      <w:rFonts w:cs="Wingdings"/>
      <w:sz w:val="20"/>
    </w:rPr>
  </w:style>
  <w:style w:type="character" w:styleId="ListLabel1169">
    <w:name w:val="ListLabel 1169"/>
    <w:qFormat/>
    <w:rPr>
      <w:rFonts w:cs="Wingdings"/>
      <w:sz w:val="20"/>
    </w:rPr>
  </w:style>
  <w:style w:type="character" w:styleId="ListLabel1170">
    <w:name w:val="ListLabel 1170"/>
    <w:qFormat/>
    <w:rPr>
      <w:rFonts w:cs="Wingdings"/>
      <w:sz w:val="20"/>
    </w:rPr>
  </w:style>
  <w:style w:type="character" w:styleId="ListLabel1171">
    <w:name w:val="ListLabel 1171"/>
    <w:qFormat/>
    <w:rPr>
      <w:rFonts w:ascii="Verdana" w:hAnsi="Verdana" w:cs="Symbol"/>
      <w:sz w:val="18"/>
    </w:rPr>
  </w:style>
  <w:style w:type="character" w:styleId="ListLabel1172">
    <w:name w:val="ListLabel 1172"/>
    <w:qFormat/>
    <w:rPr>
      <w:rFonts w:cs="Courier New"/>
      <w:sz w:val="20"/>
    </w:rPr>
  </w:style>
  <w:style w:type="character" w:styleId="ListLabel1173">
    <w:name w:val="ListLabel 1173"/>
    <w:qFormat/>
    <w:rPr>
      <w:rFonts w:cs="Wingdings"/>
      <w:sz w:val="20"/>
    </w:rPr>
  </w:style>
  <w:style w:type="character" w:styleId="ListLabel1174">
    <w:name w:val="ListLabel 1174"/>
    <w:qFormat/>
    <w:rPr>
      <w:rFonts w:cs="Wingdings"/>
      <w:sz w:val="20"/>
    </w:rPr>
  </w:style>
  <w:style w:type="character" w:styleId="ListLabel1175">
    <w:name w:val="ListLabel 1175"/>
    <w:qFormat/>
    <w:rPr>
      <w:rFonts w:cs="Wingdings"/>
      <w:sz w:val="20"/>
    </w:rPr>
  </w:style>
  <w:style w:type="character" w:styleId="ListLabel1176">
    <w:name w:val="ListLabel 1176"/>
    <w:qFormat/>
    <w:rPr>
      <w:rFonts w:cs="Wingdings"/>
      <w:sz w:val="20"/>
    </w:rPr>
  </w:style>
  <w:style w:type="character" w:styleId="ListLabel1177">
    <w:name w:val="ListLabel 1177"/>
    <w:qFormat/>
    <w:rPr>
      <w:rFonts w:cs="Wingdings"/>
      <w:sz w:val="20"/>
    </w:rPr>
  </w:style>
  <w:style w:type="character" w:styleId="ListLabel1178">
    <w:name w:val="ListLabel 1178"/>
    <w:qFormat/>
    <w:rPr>
      <w:rFonts w:cs="Wingdings"/>
      <w:sz w:val="20"/>
    </w:rPr>
  </w:style>
  <w:style w:type="character" w:styleId="ListLabel1179">
    <w:name w:val="ListLabel 1179"/>
    <w:qFormat/>
    <w:rPr>
      <w:rFonts w:cs="Wingdings"/>
      <w:sz w:val="20"/>
    </w:rPr>
  </w:style>
  <w:style w:type="character" w:styleId="ListLabel1180">
    <w:name w:val="ListLabel 1180"/>
    <w:qFormat/>
    <w:rPr>
      <w:rFonts w:cs="Symbol"/>
      <w:sz w:val="18"/>
    </w:rPr>
  </w:style>
  <w:style w:type="character" w:styleId="ListLabel1181">
    <w:name w:val="ListLabel 1181"/>
    <w:qFormat/>
    <w:rPr>
      <w:rFonts w:cs="Courier New"/>
      <w:sz w:val="20"/>
    </w:rPr>
  </w:style>
  <w:style w:type="character" w:styleId="ListLabel1182">
    <w:name w:val="ListLabel 1182"/>
    <w:qFormat/>
    <w:rPr>
      <w:rFonts w:cs="Wingdings"/>
      <w:sz w:val="20"/>
    </w:rPr>
  </w:style>
  <w:style w:type="character" w:styleId="ListLabel1183">
    <w:name w:val="ListLabel 1183"/>
    <w:qFormat/>
    <w:rPr>
      <w:rFonts w:cs="Wingdings"/>
      <w:sz w:val="20"/>
    </w:rPr>
  </w:style>
  <w:style w:type="character" w:styleId="ListLabel1184">
    <w:name w:val="ListLabel 1184"/>
    <w:qFormat/>
    <w:rPr>
      <w:rFonts w:cs="Wingdings"/>
      <w:sz w:val="20"/>
    </w:rPr>
  </w:style>
  <w:style w:type="character" w:styleId="ListLabel1185">
    <w:name w:val="ListLabel 1185"/>
    <w:qFormat/>
    <w:rPr>
      <w:rFonts w:cs="Wingdings"/>
      <w:sz w:val="20"/>
    </w:rPr>
  </w:style>
  <w:style w:type="character" w:styleId="ListLabel1186">
    <w:name w:val="ListLabel 1186"/>
    <w:qFormat/>
    <w:rPr>
      <w:rFonts w:cs="Wingdings"/>
      <w:sz w:val="20"/>
    </w:rPr>
  </w:style>
  <w:style w:type="character" w:styleId="ListLabel1187">
    <w:name w:val="ListLabel 1187"/>
    <w:qFormat/>
    <w:rPr>
      <w:rFonts w:cs="Wingdings"/>
      <w:sz w:val="20"/>
    </w:rPr>
  </w:style>
  <w:style w:type="character" w:styleId="ListLabel1188">
    <w:name w:val="ListLabel 1188"/>
    <w:qFormat/>
    <w:rPr>
      <w:rFonts w:cs="Wingdings"/>
      <w:sz w:val="20"/>
    </w:rPr>
  </w:style>
  <w:style w:type="character" w:styleId="ListLabel1189">
    <w:name w:val="ListLabel 1189"/>
    <w:qFormat/>
    <w:rPr>
      <w:rFonts w:cs="Symbol"/>
      <w:sz w:val="18"/>
    </w:rPr>
  </w:style>
  <w:style w:type="character" w:styleId="ListLabel1190">
    <w:name w:val="ListLabel 1190"/>
    <w:qFormat/>
    <w:rPr>
      <w:rFonts w:cs="Courier New"/>
      <w:sz w:val="20"/>
    </w:rPr>
  </w:style>
  <w:style w:type="character" w:styleId="ListLabel1191">
    <w:name w:val="ListLabel 1191"/>
    <w:qFormat/>
    <w:rPr>
      <w:rFonts w:cs="Wingdings"/>
      <w:sz w:val="20"/>
    </w:rPr>
  </w:style>
  <w:style w:type="character" w:styleId="ListLabel1192">
    <w:name w:val="ListLabel 1192"/>
    <w:qFormat/>
    <w:rPr>
      <w:rFonts w:cs="Wingdings"/>
      <w:sz w:val="20"/>
    </w:rPr>
  </w:style>
  <w:style w:type="character" w:styleId="ListLabel1193">
    <w:name w:val="ListLabel 1193"/>
    <w:qFormat/>
    <w:rPr>
      <w:rFonts w:cs="Wingdings"/>
      <w:sz w:val="20"/>
    </w:rPr>
  </w:style>
  <w:style w:type="character" w:styleId="ListLabel1194">
    <w:name w:val="ListLabel 1194"/>
    <w:qFormat/>
    <w:rPr>
      <w:rFonts w:cs="Wingdings"/>
      <w:sz w:val="20"/>
    </w:rPr>
  </w:style>
  <w:style w:type="character" w:styleId="ListLabel1195">
    <w:name w:val="ListLabel 1195"/>
    <w:qFormat/>
    <w:rPr>
      <w:rFonts w:cs="Wingdings"/>
      <w:sz w:val="20"/>
    </w:rPr>
  </w:style>
  <w:style w:type="character" w:styleId="ListLabel1196">
    <w:name w:val="ListLabel 1196"/>
    <w:qFormat/>
    <w:rPr>
      <w:rFonts w:cs="Wingdings"/>
      <w:sz w:val="20"/>
    </w:rPr>
  </w:style>
  <w:style w:type="character" w:styleId="ListLabel1197">
    <w:name w:val="ListLabel 1197"/>
    <w:qFormat/>
    <w:rPr>
      <w:rFonts w:cs="Wingdings"/>
      <w:sz w:val="20"/>
    </w:rPr>
  </w:style>
  <w:style w:type="character" w:styleId="ListLabel1198">
    <w:name w:val="ListLabel 1198"/>
    <w:qFormat/>
    <w:rPr>
      <w:rFonts w:cs="Symbol"/>
      <w:sz w:val="18"/>
    </w:rPr>
  </w:style>
  <w:style w:type="character" w:styleId="ListLabel1199">
    <w:name w:val="ListLabel 1199"/>
    <w:qFormat/>
    <w:rPr>
      <w:rFonts w:cs="Courier New"/>
      <w:sz w:val="20"/>
    </w:rPr>
  </w:style>
  <w:style w:type="character" w:styleId="ListLabel1200">
    <w:name w:val="ListLabel 1200"/>
    <w:qFormat/>
    <w:rPr>
      <w:rFonts w:cs="Wingdings"/>
      <w:sz w:val="20"/>
    </w:rPr>
  </w:style>
  <w:style w:type="character" w:styleId="ListLabel1201">
    <w:name w:val="ListLabel 1201"/>
    <w:qFormat/>
    <w:rPr>
      <w:rFonts w:cs="Wingdings"/>
      <w:sz w:val="20"/>
    </w:rPr>
  </w:style>
  <w:style w:type="character" w:styleId="ListLabel1202">
    <w:name w:val="ListLabel 1202"/>
    <w:qFormat/>
    <w:rPr>
      <w:rFonts w:cs="Wingdings"/>
      <w:sz w:val="20"/>
    </w:rPr>
  </w:style>
  <w:style w:type="character" w:styleId="ListLabel1203">
    <w:name w:val="ListLabel 1203"/>
    <w:qFormat/>
    <w:rPr>
      <w:rFonts w:cs="Wingdings"/>
      <w:sz w:val="20"/>
    </w:rPr>
  </w:style>
  <w:style w:type="character" w:styleId="ListLabel1204">
    <w:name w:val="ListLabel 1204"/>
    <w:qFormat/>
    <w:rPr>
      <w:rFonts w:cs="Wingdings"/>
      <w:sz w:val="20"/>
    </w:rPr>
  </w:style>
  <w:style w:type="character" w:styleId="ListLabel1205">
    <w:name w:val="ListLabel 1205"/>
    <w:qFormat/>
    <w:rPr>
      <w:rFonts w:cs="Wingdings"/>
      <w:sz w:val="20"/>
    </w:rPr>
  </w:style>
  <w:style w:type="character" w:styleId="ListLabel1206">
    <w:name w:val="ListLabel 1206"/>
    <w:qFormat/>
    <w:rPr>
      <w:rFonts w:cs="Wingdings"/>
      <w:sz w:val="20"/>
    </w:rPr>
  </w:style>
  <w:style w:type="character" w:styleId="ListLabel1207">
    <w:name w:val="ListLabel 1207"/>
    <w:qFormat/>
    <w:rPr>
      <w:rFonts w:cs="Symbol"/>
      <w:sz w:val="18"/>
    </w:rPr>
  </w:style>
  <w:style w:type="character" w:styleId="ListLabel1208">
    <w:name w:val="ListLabel 1208"/>
    <w:qFormat/>
    <w:rPr>
      <w:rFonts w:cs="Courier New"/>
      <w:sz w:val="20"/>
    </w:rPr>
  </w:style>
  <w:style w:type="character" w:styleId="ListLabel1209">
    <w:name w:val="ListLabel 1209"/>
    <w:qFormat/>
    <w:rPr>
      <w:rFonts w:cs="Wingdings"/>
      <w:sz w:val="20"/>
    </w:rPr>
  </w:style>
  <w:style w:type="character" w:styleId="ListLabel1210">
    <w:name w:val="ListLabel 1210"/>
    <w:qFormat/>
    <w:rPr>
      <w:rFonts w:cs="Wingdings"/>
      <w:sz w:val="20"/>
    </w:rPr>
  </w:style>
  <w:style w:type="character" w:styleId="ListLabel1211">
    <w:name w:val="ListLabel 1211"/>
    <w:qFormat/>
    <w:rPr>
      <w:rFonts w:cs="Wingdings"/>
      <w:sz w:val="20"/>
    </w:rPr>
  </w:style>
  <w:style w:type="character" w:styleId="ListLabel1212">
    <w:name w:val="ListLabel 1212"/>
    <w:qFormat/>
    <w:rPr>
      <w:rFonts w:cs="Wingdings"/>
      <w:sz w:val="20"/>
    </w:rPr>
  </w:style>
  <w:style w:type="character" w:styleId="ListLabel1213">
    <w:name w:val="ListLabel 1213"/>
    <w:qFormat/>
    <w:rPr>
      <w:rFonts w:cs="Wingdings"/>
      <w:sz w:val="20"/>
    </w:rPr>
  </w:style>
  <w:style w:type="character" w:styleId="ListLabel1214">
    <w:name w:val="ListLabel 1214"/>
    <w:qFormat/>
    <w:rPr>
      <w:rFonts w:cs="Wingdings"/>
      <w:sz w:val="20"/>
    </w:rPr>
  </w:style>
  <w:style w:type="character" w:styleId="ListLabel1215">
    <w:name w:val="ListLabel 1215"/>
    <w:qFormat/>
    <w:rPr>
      <w:rFonts w:cs="Wingdings"/>
      <w:sz w:val="20"/>
    </w:rPr>
  </w:style>
  <w:style w:type="character" w:styleId="ListLabel1216">
    <w:name w:val="ListLabel 1216"/>
    <w:qFormat/>
    <w:rPr>
      <w:rFonts w:cs="Symbol"/>
      <w:sz w:val="18"/>
    </w:rPr>
  </w:style>
  <w:style w:type="character" w:styleId="ListLabel1217">
    <w:name w:val="ListLabel 1217"/>
    <w:qFormat/>
    <w:rPr>
      <w:rFonts w:cs="Courier New"/>
      <w:sz w:val="20"/>
    </w:rPr>
  </w:style>
  <w:style w:type="character" w:styleId="ListLabel1218">
    <w:name w:val="ListLabel 1218"/>
    <w:qFormat/>
    <w:rPr>
      <w:rFonts w:cs="Wingdings"/>
      <w:sz w:val="20"/>
    </w:rPr>
  </w:style>
  <w:style w:type="character" w:styleId="ListLabel1219">
    <w:name w:val="ListLabel 1219"/>
    <w:qFormat/>
    <w:rPr>
      <w:rFonts w:cs="Wingdings"/>
      <w:sz w:val="20"/>
    </w:rPr>
  </w:style>
  <w:style w:type="character" w:styleId="ListLabel1220">
    <w:name w:val="ListLabel 1220"/>
    <w:qFormat/>
    <w:rPr>
      <w:rFonts w:cs="Wingdings"/>
      <w:sz w:val="20"/>
    </w:rPr>
  </w:style>
  <w:style w:type="character" w:styleId="ListLabel1221">
    <w:name w:val="ListLabel 1221"/>
    <w:qFormat/>
    <w:rPr>
      <w:rFonts w:cs="Wingdings"/>
      <w:sz w:val="20"/>
    </w:rPr>
  </w:style>
  <w:style w:type="character" w:styleId="ListLabel1222">
    <w:name w:val="ListLabel 1222"/>
    <w:qFormat/>
    <w:rPr>
      <w:rFonts w:cs="Wingdings"/>
      <w:sz w:val="20"/>
    </w:rPr>
  </w:style>
  <w:style w:type="character" w:styleId="ListLabel1223">
    <w:name w:val="ListLabel 1223"/>
    <w:qFormat/>
    <w:rPr>
      <w:rFonts w:cs="Wingdings"/>
      <w:sz w:val="20"/>
    </w:rPr>
  </w:style>
  <w:style w:type="character" w:styleId="ListLabel1224">
    <w:name w:val="ListLabel 1224"/>
    <w:qFormat/>
    <w:rPr>
      <w:rFonts w:cs="Wingdings"/>
      <w:sz w:val="20"/>
    </w:rPr>
  </w:style>
  <w:style w:type="character" w:styleId="ListLabel1225">
    <w:name w:val="ListLabel 1225"/>
    <w:qFormat/>
    <w:rPr>
      <w:rFonts w:cs="Symbol"/>
      <w:sz w:val="18"/>
    </w:rPr>
  </w:style>
  <w:style w:type="character" w:styleId="ListLabel1226">
    <w:name w:val="ListLabel 1226"/>
    <w:qFormat/>
    <w:rPr>
      <w:rFonts w:cs="Courier New"/>
      <w:sz w:val="20"/>
    </w:rPr>
  </w:style>
  <w:style w:type="character" w:styleId="ListLabel1227">
    <w:name w:val="ListLabel 1227"/>
    <w:qFormat/>
    <w:rPr>
      <w:rFonts w:cs="Wingdings"/>
      <w:sz w:val="20"/>
    </w:rPr>
  </w:style>
  <w:style w:type="character" w:styleId="ListLabel1228">
    <w:name w:val="ListLabel 1228"/>
    <w:qFormat/>
    <w:rPr>
      <w:rFonts w:cs="Wingdings"/>
      <w:sz w:val="20"/>
    </w:rPr>
  </w:style>
  <w:style w:type="character" w:styleId="ListLabel1229">
    <w:name w:val="ListLabel 1229"/>
    <w:qFormat/>
    <w:rPr>
      <w:rFonts w:cs="Wingdings"/>
      <w:sz w:val="20"/>
    </w:rPr>
  </w:style>
  <w:style w:type="character" w:styleId="ListLabel1230">
    <w:name w:val="ListLabel 1230"/>
    <w:qFormat/>
    <w:rPr>
      <w:rFonts w:cs="Wingdings"/>
      <w:sz w:val="20"/>
    </w:rPr>
  </w:style>
  <w:style w:type="character" w:styleId="ListLabel1231">
    <w:name w:val="ListLabel 1231"/>
    <w:qFormat/>
    <w:rPr>
      <w:rFonts w:cs="Wingdings"/>
      <w:sz w:val="20"/>
    </w:rPr>
  </w:style>
  <w:style w:type="character" w:styleId="ListLabel1232">
    <w:name w:val="ListLabel 1232"/>
    <w:qFormat/>
    <w:rPr>
      <w:rFonts w:cs="Wingdings"/>
      <w:sz w:val="20"/>
    </w:rPr>
  </w:style>
  <w:style w:type="character" w:styleId="ListLabel1233">
    <w:name w:val="ListLabel 1233"/>
    <w:qFormat/>
    <w:rPr>
      <w:rFonts w:cs="Wingdings"/>
      <w:sz w:val="20"/>
    </w:rPr>
  </w:style>
  <w:style w:type="character" w:styleId="ListLabel1234">
    <w:name w:val="ListLabel 1234"/>
    <w:qFormat/>
    <w:rPr>
      <w:rFonts w:cs="Symbol"/>
      <w:sz w:val="18"/>
    </w:rPr>
  </w:style>
  <w:style w:type="character" w:styleId="ListLabel1235">
    <w:name w:val="ListLabel 1235"/>
    <w:qFormat/>
    <w:rPr>
      <w:rFonts w:cs="Courier New"/>
      <w:sz w:val="20"/>
    </w:rPr>
  </w:style>
  <w:style w:type="character" w:styleId="ListLabel1236">
    <w:name w:val="ListLabel 1236"/>
    <w:qFormat/>
    <w:rPr>
      <w:rFonts w:cs="Wingdings"/>
      <w:sz w:val="20"/>
    </w:rPr>
  </w:style>
  <w:style w:type="character" w:styleId="ListLabel1237">
    <w:name w:val="ListLabel 1237"/>
    <w:qFormat/>
    <w:rPr>
      <w:rFonts w:cs="Wingdings"/>
      <w:sz w:val="20"/>
    </w:rPr>
  </w:style>
  <w:style w:type="character" w:styleId="ListLabel1238">
    <w:name w:val="ListLabel 1238"/>
    <w:qFormat/>
    <w:rPr>
      <w:rFonts w:cs="Wingdings"/>
      <w:sz w:val="20"/>
    </w:rPr>
  </w:style>
  <w:style w:type="character" w:styleId="ListLabel1239">
    <w:name w:val="ListLabel 1239"/>
    <w:qFormat/>
    <w:rPr>
      <w:rFonts w:cs="Wingdings"/>
      <w:sz w:val="20"/>
    </w:rPr>
  </w:style>
  <w:style w:type="character" w:styleId="ListLabel1240">
    <w:name w:val="ListLabel 1240"/>
    <w:qFormat/>
    <w:rPr>
      <w:rFonts w:cs="Wingdings"/>
      <w:sz w:val="20"/>
    </w:rPr>
  </w:style>
  <w:style w:type="character" w:styleId="ListLabel1241">
    <w:name w:val="ListLabel 1241"/>
    <w:qFormat/>
    <w:rPr>
      <w:rFonts w:cs="Wingdings"/>
      <w:sz w:val="20"/>
    </w:rPr>
  </w:style>
  <w:style w:type="character" w:styleId="ListLabel1242">
    <w:name w:val="ListLabel 1242"/>
    <w:qFormat/>
    <w:rPr>
      <w:rFonts w:cs="Wingdings"/>
      <w:sz w:val="20"/>
    </w:rPr>
  </w:style>
  <w:style w:type="character" w:styleId="ListLabel1243">
    <w:name w:val="ListLabel 1243"/>
    <w:qFormat/>
    <w:rPr>
      <w:rFonts w:cs="Symbol"/>
      <w:sz w:val="18"/>
    </w:rPr>
  </w:style>
  <w:style w:type="character" w:styleId="ListLabel1244">
    <w:name w:val="ListLabel 1244"/>
    <w:qFormat/>
    <w:rPr>
      <w:rFonts w:cs="Courier New"/>
      <w:sz w:val="20"/>
    </w:rPr>
  </w:style>
  <w:style w:type="character" w:styleId="ListLabel1245">
    <w:name w:val="ListLabel 1245"/>
    <w:qFormat/>
    <w:rPr>
      <w:rFonts w:cs="Wingdings"/>
      <w:sz w:val="20"/>
    </w:rPr>
  </w:style>
  <w:style w:type="character" w:styleId="ListLabel1246">
    <w:name w:val="ListLabel 1246"/>
    <w:qFormat/>
    <w:rPr>
      <w:rFonts w:cs="Wingdings"/>
      <w:sz w:val="20"/>
    </w:rPr>
  </w:style>
  <w:style w:type="character" w:styleId="ListLabel1247">
    <w:name w:val="ListLabel 1247"/>
    <w:qFormat/>
    <w:rPr>
      <w:rFonts w:cs="Wingdings"/>
      <w:sz w:val="20"/>
    </w:rPr>
  </w:style>
  <w:style w:type="character" w:styleId="ListLabel1248">
    <w:name w:val="ListLabel 1248"/>
    <w:qFormat/>
    <w:rPr>
      <w:rFonts w:cs="Wingdings"/>
      <w:sz w:val="20"/>
    </w:rPr>
  </w:style>
  <w:style w:type="character" w:styleId="ListLabel1249">
    <w:name w:val="ListLabel 1249"/>
    <w:qFormat/>
    <w:rPr>
      <w:rFonts w:cs="Wingdings"/>
      <w:sz w:val="20"/>
    </w:rPr>
  </w:style>
  <w:style w:type="character" w:styleId="ListLabel1250">
    <w:name w:val="ListLabel 1250"/>
    <w:qFormat/>
    <w:rPr>
      <w:rFonts w:cs="Wingdings"/>
      <w:sz w:val="20"/>
    </w:rPr>
  </w:style>
  <w:style w:type="character" w:styleId="ListLabel1251">
    <w:name w:val="ListLabel 1251"/>
    <w:qFormat/>
    <w:rPr>
      <w:rFonts w:cs="Wingdings"/>
      <w:sz w:val="20"/>
    </w:rPr>
  </w:style>
  <w:style w:type="character" w:styleId="ListLabel1252">
    <w:name w:val="ListLabel 1252"/>
    <w:qFormat/>
    <w:rPr>
      <w:rFonts w:cs="Symbol"/>
      <w:sz w:val="18"/>
    </w:rPr>
  </w:style>
  <w:style w:type="character" w:styleId="ListLabel1253">
    <w:name w:val="ListLabel 1253"/>
    <w:qFormat/>
    <w:rPr>
      <w:rFonts w:cs="Courier New"/>
      <w:sz w:val="20"/>
    </w:rPr>
  </w:style>
  <w:style w:type="character" w:styleId="ListLabel1254">
    <w:name w:val="ListLabel 1254"/>
    <w:qFormat/>
    <w:rPr>
      <w:rFonts w:cs="Wingdings"/>
      <w:sz w:val="20"/>
    </w:rPr>
  </w:style>
  <w:style w:type="character" w:styleId="ListLabel1255">
    <w:name w:val="ListLabel 1255"/>
    <w:qFormat/>
    <w:rPr>
      <w:rFonts w:cs="Wingdings"/>
      <w:sz w:val="20"/>
    </w:rPr>
  </w:style>
  <w:style w:type="character" w:styleId="ListLabel1256">
    <w:name w:val="ListLabel 1256"/>
    <w:qFormat/>
    <w:rPr>
      <w:rFonts w:cs="Wingdings"/>
      <w:sz w:val="20"/>
    </w:rPr>
  </w:style>
  <w:style w:type="character" w:styleId="ListLabel1257">
    <w:name w:val="ListLabel 1257"/>
    <w:qFormat/>
    <w:rPr>
      <w:rFonts w:cs="Wingdings"/>
      <w:sz w:val="20"/>
    </w:rPr>
  </w:style>
  <w:style w:type="character" w:styleId="ListLabel1258">
    <w:name w:val="ListLabel 1258"/>
    <w:qFormat/>
    <w:rPr>
      <w:rFonts w:cs="Wingdings"/>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Symbol"/>
      <w:sz w:val="18"/>
    </w:rPr>
  </w:style>
  <w:style w:type="character" w:styleId="ListLabel1262">
    <w:name w:val="ListLabel 1262"/>
    <w:qFormat/>
    <w:rPr>
      <w:rFonts w:cs="Courier New"/>
      <w:sz w:val="20"/>
    </w:rPr>
  </w:style>
  <w:style w:type="character" w:styleId="ListLabel1263">
    <w:name w:val="ListLabel 1263"/>
    <w:qFormat/>
    <w:rPr>
      <w:rFonts w:cs="Wingdings"/>
      <w:sz w:val="20"/>
    </w:rPr>
  </w:style>
  <w:style w:type="character" w:styleId="ListLabel1264">
    <w:name w:val="ListLabel 1264"/>
    <w:qFormat/>
    <w:rPr>
      <w:rFonts w:cs="Wingdings"/>
      <w:sz w:val="20"/>
    </w:rPr>
  </w:style>
  <w:style w:type="character" w:styleId="ListLabel1265">
    <w:name w:val="ListLabel 1265"/>
    <w:qFormat/>
    <w:rPr>
      <w:rFonts w:cs="Wingdings"/>
      <w:sz w:val="20"/>
    </w:rPr>
  </w:style>
  <w:style w:type="character" w:styleId="ListLabel1266">
    <w:name w:val="ListLabel 1266"/>
    <w:qFormat/>
    <w:rPr>
      <w:rFonts w:cs="Wingdings"/>
      <w:sz w:val="20"/>
    </w:rPr>
  </w:style>
  <w:style w:type="character" w:styleId="ListLabel1267">
    <w:name w:val="ListLabel 1267"/>
    <w:qFormat/>
    <w:rPr>
      <w:rFonts w:cs="Wingdings"/>
      <w:sz w:val="20"/>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Symbol"/>
      <w:sz w:val="18"/>
    </w:rPr>
  </w:style>
  <w:style w:type="character" w:styleId="ListLabel1271">
    <w:name w:val="ListLabel 1271"/>
    <w:qFormat/>
    <w:rPr>
      <w:rFonts w:cs="Courier New"/>
      <w:sz w:val="20"/>
    </w:rPr>
  </w:style>
  <w:style w:type="character" w:styleId="ListLabel1272">
    <w:name w:val="ListLabel 1272"/>
    <w:qFormat/>
    <w:rPr>
      <w:rFonts w:cs="Wingdings"/>
      <w:sz w:val="20"/>
    </w:rPr>
  </w:style>
  <w:style w:type="character" w:styleId="ListLabel1273">
    <w:name w:val="ListLabel 1273"/>
    <w:qFormat/>
    <w:rPr>
      <w:rFonts w:cs="Wingdings"/>
      <w:sz w:val="20"/>
    </w:rPr>
  </w:style>
  <w:style w:type="character" w:styleId="ListLabel1274">
    <w:name w:val="ListLabel 1274"/>
    <w:qFormat/>
    <w:rPr>
      <w:rFonts w:cs="Wingdings"/>
      <w:sz w:val="20"/>
    </w:rPr>
  </w:style>
  <w:style w:type="character" w:styleId="ListLabel1275">
    <w:name w:val="ListLabel 1275"/>
    <w:qFormat/>
    <w:rPr>
      <w:rFonts w:cs="Wingdings"/>
      <w:sz w:val="20"/>
    </w:rPr>
  </w:style>
  <w:style w:type="character" w:styleId="ListLabel1276">
    <w:name w:val="ListLabel 1276"/>
    <w:qFormat/>
    <w:rPr>
      <w:rFonts w:cs="Wingdings"/>
      <w:sz w:val="20"/>
    </w:rPr>
  </w:style>
  <w:style w:type="character" w:styleId="ListLabel1277">
    <w:name w:val="ListLabel 1277"/>
    <w:qFormat/>
    <w:rPr>
      <w:rFonts w:cs="Wingdings"/>
      <w:sz w:val="20"/>
    </w:rPr>
  </w:style>
  <w:style w:type="character" w:styleId="ListLabel1278">
    <w:name w:val="ListLabel 1278"/>
    <w:qFormat/>
    <w:rPr>
      <w:rFonts w:cs="Wingdings"/>
      <w:sz w:val="20"/>
    </w:rPr>
  </w:style>
  <w:style w:type="character" w:styleId="ListLabel1279">
    <w:name w:val="ListLabel 1279"/>
    <w:qFormat/>
    <w:rPr>
      <w:rFonts w:cs="Symbol"/>
      <w:sz w:val="18"/>
    </w:rPr>
  </w:style>
  <w:style w:type="character" w:styleId="ListLabel1280">
    <w:name w:val="ListLabel 1280"/>
    <w:qFormat/>
    <w:rPr>
      <w:rFonts w:cs="Courier New"/>
      <w:sz w:val="20"/>
    </w:rPr>
  </w:style>
  <w:style w:type="character" w:styleId="ListLabel1281">
    <w:name w:val="ListLabel 1281"/>
    <w:qFormat/>
    <w:rPr>
      <w:rFonts w:cs="Wingdings"/>
      <w:sz w:val="20"/>
    </w:rPr>
  </w:style>
  <w:style w:type="character" w:styleId="ListLabel1282">
    <w:name w:val="ListLabel 1282"/>
    <w:qFormat/>
    <w:rPr>
      <w:rFonts w:cs="Wingdings"/>
      <w:sz w:val="20"/>
    </w:rPr>
  </w:style>
  <w:style w:type="character" w:styleId="ListLabel1283">
    <w:name w:val="ListLabel 1283"/>
    <w:qFormat/>
    <w:rPr>
      <w:rFonts w:cs="Wingdings"/>
      <w:sz w:val="20"/>
    </w:rPr>
  </w:style>
  <w:style w:type="character" w:styleId="ListLabel1284">
    <w:name w:val="ListLabel 1284"/>
    <w:qFormat/>
    <w:rPr>
      <w:rFonts w:cs="Wingdings"/>
      <w:sz w:val="20"/>
    </w:rPr>
  </w:style>
  <w:style w:type="character" w:styleId="ListLabel1285">
    <w:name w:val="ListLabel 1285"/>
    <w:qFormat/>
    <w:rPr>
      <w:rFonts w:cs="Wingdings"/>
      <w:sz w:val="20"/>
    </w:rPr>
  </w:style>
  <w:style w:type="character" w:styleId="ListLabel1286">
    <w:name w:val="ListLabel 1286"/>
    <w:qFormat/>
    <w:rPr>
      <w:rFonts w:cs="Wingdings"/>
      <w:sz w:val="20"/>
    </w:rPr>
  </w:style>
  <w:style w:type="character" w:styleId="ListLabel1287">
    <w:name w:val="ListLabel 1287"/>
    <w:qFormat/>
    <w:rPr>
      <w:rFonts w:cs="Wingdings"/>
      <w:sz w:val="20"/>
    </w:rPr>
  </w:style>
  <w:style w:type="character" w:styleId="ListLabel1288">
    <w:name w:val="ListLabel 1288"/>
    <w:qFormat/>
    <w:rPr>
      <w:rFonts w:cs="Symbol"/>
      <w:sz w:val="18"/>
    </w:rPr>
  </w:style>
  <w:style w:type="character" w:styleId="ListLabel1289">
    <w:name w:val="ListLabel 1289"/>
    <w:qFormat/>
    <w:rPr>
      <w:rFonts w:cs="Courier New"/>
      <w:sz w:val="20"/>
    </w:rPr>
  </w:style>
  <w:style w:type="character" w:styleId="ListLabel1290">
    <w:name w:val="ListLabel 1290"/>
    <w:qFormat/>
    <w:rPr>
      <w:rFonts w:cs="Wingdings"/>
      <w:sz w:val="20"/>
    </w:rPr>
  </w:style>
  <w:style w:type="character" w:styleId="ListLabel1291">
    <w:name w:val="ListLabel 1291"/>
    <w:qFormat/>
    <w:rPr>
      <w:rFonts w:cs="Wingdings"/>
      <w:sz w:val="20"/>
    </w:rPr>
  </w:style>
  <w:style w:type="character" w:styleId="ListLabel1292">
    <w:name w:val="ListLabel 1292"/>
    <w:qFormat/>
    <w:rPr>
      <w:rFonts w:cs="Wingdings"/>
      <w:sz w:val="20"/>
    </w:rPr>
  </w:style>
  <w:style w:type="character" w:styleId="ListLabel1293">
    <w:name w:val="ListLabel 1293"/>
    <w:qFormat/>
    <w:rPr>
      <w:rFonts w:cs="Wingdings"/>
      <w:sz w:val="20"/>
    </w:rPr>
  </w:style>
  <w:style w:type="character" w:styleId="ListLabel1294">
    <w:name w:val="ListLabel 1294"/>
    <w:qFormat/>
    <w:rPr>
      <w:rFonts w:cs="Wingdings"/>
      <w:sz w:val="20"/>
    </w:rPr>
  </w:style>
  <w:style w:type="character" w:styleId="ListLabel1295">
    <w:name w:val="ListLabel 1295"/>
    <w:qFormat/>
    <w:rPr>
      <w:rFonts w:cs="Wingdings"/>
      <w:sz w:val="20"/>
    </w:rPr>
  </w:style>
  <w:style w:type="character" w:styleId="ListLabel1296">
    <w:name w:val="ListLabel 1296"/>
    <w:qFormat/>
    <w:rPr>
      <w:rFonts w:cs="Wingdings"/>
      <w:sz w:val="20"/>
    </w:rPr>
  </w:style>
  <w:style w:type="character" w:styleId="ListLabel1297">
    <w:name w:val="ListLabel 1297"/>
    <w:qFormat/>
    <w:rPr>
      <w:rFonts w:cs="Symbol"/>
      <w:sz w:val="18"/>
    </w:rPr>
  </w:style>
  <w:style w:type="character" w:styleId="ListLabel1298">
    <w:name w:val="ListLabel 1298"/>
    <w:qFormat/>
    <w:rPr>
      <w:rFonts w:cs="Courier New"/>
      <w:sz w:val="20"/>
    </w:rPr>
  </w:style>
  <w:style w:type="character" w:styleId="ListLabel1299">
    <w:name w:val="ListLabel 1299"/>
    <w:qFormat/>
    <w:rPr>
      <w:rFonts w:cs="Wingdings"/>
      <w:sz w:val="20"/>
    </w:rPr>
  </w:style>
  <w:style w:type="character" w:styleId="ListLabel1300">
    <w:name w:val="ListLabel 1300"/>
    <w:qFormat/>
    <w:rPr>
      <w:rFonts w:cs="Wingdings"/>
      <w:sz w:val="20"/>
    </w:rPr>
  </w:style>
  <w:style w:type="character" w:styleId="ListLabel1301">
    <w:name w:val="ListLabel 1301"/>
    <w:qFormat/>
    <w:rPr>
      <w:rFonts w:cs="Wingdings"/>
      <w:sz w:val="20"/>
    </w:rPr>
  </w:style>
  <w:style w:type="character" w:styleId="ListLabel1302">
    <w:name w:val="ListLabel 1302"/>
    <w:qFormat/>
    <w:rPr>
      <w:rFonts w:cs="Wingdings"/>
      <w:sz w:val="20"/>
    </w:rPr>
  </w:style>
  <w:style w:type="character" w:styleId="ListLabel1303">
    <w:name w:val="ListLabel 1303"/>
    <w:qFormat/>
    <w:rPr>
      <w:rFonts w:cs="Wingdings"/>
      <w:sz w:val="20"/>
    </w:rPr>
  </w:style>
  <w:style w:type="character" w:styleId="ListLabel1304">
    <w:name w:val="ListLabel 1304"/>
    <w:qFormat/>
    <w:rPr>
      <w:rFonts w:cs="Wingdings"/>
      <w:sz w:val="20"/>
    </w:rPr>
  </w:style>
  <w:style w:type="character" w:styleId="ListLabel1305">
    <w:name w:val="ListLabel 1305"/>
    <w:qFormat/>
    <w:rPr>
      <w:rFonts w:cs="Wingdings"/>
      <w:sz w:val="20"/>
    </w:rPr>
  </w:style>
  <w:style w:type="character" w:styleId="ListLabel1306">
    <w:name w:val="ListLabel 1306"/>
    <w:qFormat/>
    <w:rPr>
      <w:rFonts w:cs="Symbol"/>
      <w:sz w:val="18"/>
    </w:rPr>
  </w:style>
  <w:style w:type="character" w:styleId="ListLabel1307">
    <w:name w:val="ListLabel 1307"/>
    <w:qFormat/>
    <w:rPr>
      <w:rFonts w:cs="Courier New"/>
      <w:sz w:val="20"/>
    </w:rPr>
  </w:style>
  <w:style w:type="character" w:styleId="ListLabel1308">
    <w:name w:val="ListLabel 1308"/>
    <w:qFormat/>
    <w:rPr>
      <w:rFonts w:cs="Wingdings"/>
      <w:sz w:val="20"/>
    </w:rPr>
  </w:style>
  <w:style w:type="character" w:styleId="ListLabel1309">
    <w:name w:val="ListLabel 1309"/>
    <w:qFormat/>
    <w:rPr>
      <w:rFonts w:cs="Wingdings"/>
      <w:sz w:val="20"/>
    </w:rPr>
  </w:style>
  <w:style w:type="character" w:styleId="ListLabel1310">
    <w:name w:val="ListLabel 1310"/>
    <w:qFormat/>
    <w:rPr>
      <w:rFonts w:cs="Wingdings"/>
      <w:sz w:val="20"/>
    </w:rPr>
  </w:style>
  <w:style w:type="character" w:styleId="ListLabel1311">
    <w:name w:val="ListLabel 1311"/>
    <w:qFormat/>
    <w:rPr>
      <w:rFonts w:cs="Wingdings"/>
      <w:sz w:val="20"/>
    </w:rPr>
  </w:style>
  <w:style w:type="character" w:styleId="ListLabel1312">
    <w:name w:val="ListLabel 1312"/>
    <w:qFormat/>
    <w:rPr>
      <w:rFonts w:cs="Wingdings"/>
      <w:sz w:val="20"/>
    </w:rPr>
  </w:style>
  <w:style w:type="character" w:styleId="ListLabel1313">
    <w:name w:val="ListLabel 1313"/>
    <w:qFormat/>
    <w:rPr>
      <w:rFonts w:cs="Wingdings"/>
      <w:sz w:val="20"/>
    </w:rPr>
  </w:style>
  <w:style w:type="character" w:styleId="ListLabel1314">
    <w:name w:val="ListLabel 1314"/>
    <w:qFormat/>
    <w:rPr>
      <w:rFonts w:cs="Wingdings"/>
      <w:sz w:val="20"/>
    </w:rPr>
  </w:style>
  <w:style w:type="character" w:styleId="ListLabel1315">
    <w:name w:val="ListLabel 1315"/>
    <w:qFormat/>
    <w:rPr>
      <w:rFonts w:cs="Symbol"/>
      <w:sz w:val="18"/>
    </w:rPr>
  </w:style>
  <w:style w:type="character" w:styleId="ListLabel1316">
    <w:name w:val="ListLabel 1316"/>
    <w:qFormat/>
    <w:rPr>
      <w:rFonts w:cs="Courier New"/>
      <w:sz w:val="20"/>
    </w:rPr>
  </w:style>
  <w:style w:type="character" w:styleId="ListLabel1317">
    <w:name w:val="ListLabel 1317"/>
    <w:qFormat/>
    <w:rPr>
      <w:rFonts w:cs="Wingdings"/>
      <w:sz w:val="20"/>
    </w:rPr>
  </w:style>
  <w:style w:type="character" w:styleId="ListLabel1318">
    <w:name w:val="ListLabel 1318"/>
    <w:qFormat/>
    <w:rPr>
      <w:rFonts w:cs="Wingdings"/>
      <w:sz w:val="20"/>
    </w:rPr>
  </w:style>
  <w:style w:type="character" w:styleId="ListLabel1319">
    <w:name w:val="ListLabel 1319"/>
    <w:qFormat/>
    <w:rPr>
      <w:rFonts w:cs="Wingdings"/>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Symbol"/>
      <w:sz w:val="18"/>
    </w:rPr>
  </w:style>
  <w:style w:type="character" w:styleId="ListLabel1325">
    <w:name w:val="ListLabel 1325"/>
    <w:qFormat/>
    <w:rPr>
      <w:rFonts w:cs="Courier New"/>
      <w:sz w:val="20"/>
    </w:rPr>
  </w:style>
  <w:style w:type="character" w:styleId="ListLabel1326">
    <w:name w:val="ListLabel 1326"/>
    <w:qFormat/>
    <w:rPr>
      <w:rFonts w:cs="Wingdings"/>
      <w:sz w:val="20"/>
    </w:rPr>
  </w:style>
  <w:style w:type="character" w:styleId="ListLabel1327">
    <w:name w:val="ListLabel 1327"/>
    <w:qFormat/>
    <w:rPr>
      <w:rFonts w:cs="Wingdings"/>
      <w:sz w:val="20"/>
    </w:rPr>
  </w:style>
  <w:style w:type="character" w:styleId="ListLabel1328">
    <w:name w:val="ListLabel 1328"/>
    <w:qFormat/>
    <w:rPr>
      <w:rFonts w:cs="Wingdings"/>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Symbol"/>
      <w:sz w:val="18"/>
    </w:rPr>
  </w:style>
  <w:style w:type="character" w:styleId="ListLabel1334">
    <w:name w:val="ListLabel 1334"/>
    <w:qFormat/>
    <w:rPr>
      <w:rFonts w:cs="Courier New"/>
      <w:sz w:val="20"/>
    </w:rPr>
  </w:style>
  <w:style w:type="character" w:styleId="ListLabel1335">
    <w:name w:val="ListLabel 1335"/>
    <w:qFormat/>
    <w:rPr>
      <w:rFonts w:cs="Wingdings"/>
      <w:sz w:val="20"/>
    </w:rPr>
  </w:style>
  <w:style w:type="character" w:styleId="ListLabel1336">
    <w:name w:val="ListLabel 1336"/>
    <w:qFormat/>
    <w:rPr>
      <w:rFonts w:cs="Wingdings"/>
      <w:sz w:val="20"/>
    </w:rPr>
  </w:style>
  <w:style w:type="character" w:styleId="ListLabel1337">
    <w:name w:val="ListLabel 1337"/>
    <w:qFormat/>
    <w:rPr>
      <w:rFonts w:cs="Wingdings"/>
      <w:sz w:val="20"/>
    </w:rPr>
  </w:style>
  <w:style w:type="character" w:styleId="ListLabel1338">
    <w:name w:val="ListLabel 1338"/>
    <w:qFormat/>
    <w:rPr>
      <w:rFonts w:cs="Wingdings"/>
      <w:sz w:val="20"/>
    </w:rPr>
  </w:style>
  <w:style w:type="character" w:styleId="ListLabel1339">
    <w:name w:val="ListLabel 1339"/>
    <w:qFormat/>
    <w:rPr>
      <w:rFonts w:cs="Wingdings"/>
      <w:sz w:val="20"/>
    </w:rPr>
  </w:style>
  <w:style w:type="character" w:styleId="ListLabel1340">
    <w:name w:val="ListLabel 1340"/>
    <w:qFormat/>
    <w:rPr>
      <w:rFonts w:cs="Wingdings"/>
      <w:sz w:val="20"/>
    </w:rPr>
  </w:style>
  <w:style w:type="character" w:styleId="ListLabel1341">
    <w:name w:val="ListLabel 1341"/>
    <w:qFormat/>
    <w:rPr>
      <w:rFonts w:cs="Wingdings"/>
      <w:sz w:val="20"/>
    </w:rPr>
  </w:style>
  <w:style w:type="character" w:styleId="ListLabel1342">
    <w:name w:val="ListLabel 1342"/>
    <w:qFormat/>
    <w:rPr>
      <w:rFonts w:cs="Symbol"/>
      <w:sz w:val="18"/>
    </w:rPr>
  </w:style>
  <w:style w:type="character" w:styleId="ListLabel1343">
    <w:name w:val="ListLabel 1343"/>
    <w:qFormat/>
    <w:rPr>
      <w:rFonts w:cs="Courier New"/>
      <w:sz w:val="20"/>
    </w:rPr>
  </w:style>
  <w:style w:type="character" w:styleId="ListLabel1344">
    <w:name w:val="ListLabel 1344"/>
    <w:qFormat/>
    <w:rPr>
      <w:rFonts w:cs="Wingdings"/>
      <w:sz w:val="20"/>
    </w:rPr>
  </w:style>
  <w:style w:type="character" w:styleId="ListLabel1345">
    <w:name w:val="ListLabel 1345"/>
    <w:qFormat/>
    <w:rPr>
      <w:rFonts w:cs="Wingdings"/>
      <w:sz w:val="20"/>
    </w:rPr>
  </w:style>
  <w:style w:type="character" w:styleId="ListLabel1346">
    <w:name w:val="ListLabel 1346"/>
    <w:qFormat/>
    <w:rPr>
      <w:rFonts w:cs="Wingdings"/>
      <w:sz w:val="20"/>
    </w:rPr>
  </w:style>
  <w:style w:type="character" w:styleId="ListLabel1347">
    <w:name w:val="ListLabel 1347"/>
    <w:qFormat/>
    <w:rPr>
      <w:rFonts w:cs="Wingdings"/>
      <w:sz w:val="20"/>
    </w:rPr>
  </w:style>
  <w:style w:type="character" w:styleId="ListLabel1348">
    <w:name w:val="ListLabel 1348"/>
    <w:qFormat/>
    <w:rPr>
      <w:rFonts w:cs="Wingdings"/>
      <w:sz w:val="20"/>
    </w:rPr>
  </w:style>
  <w:style w:type="character" w:styleId="ListLabel1349">
    <w:name w:val="ListLabel 1349"/>
    <w:qFormat/>
    <w:rPr>
      <w:rFonts w:cs="Wingdings"/>
      <w:sz w:val="20"/>
    </w:rPr>
  </w:style>
  <w:style w:type="character" w:styleId="ListLabel1350">
    <w:name w:val="ListLabel 1350"/>
    <w:qFormat/>
    <w:rPr>
      <w:rFonts w:cs="Wingdings"/>
      <w:sz w:val="20"/>
    </w:rPr>
  </w:style>
  <w:style w:type="character" w:styleId="ListLabel1351">
    <w:name w:val="ListLabel 1351"/>
    <w:qFormat/>
    <w:rPr>
      <w:rFonts w:cs="Symbol"/>
      <w:sz w:val="18"/>
    </w:rPr>
  </w:style>
  <w:style w:type="character" w:styleId="ListLabel1352">
    <w:name w:val="ListLabel 1352"/>
    <w:qFormat/>
    <w:rPr>
      <w:rFonts w:cs="Courier New"/>
      <w:sz w:val="20"/>
    </w:rPr>
  </w:style>
  <w:style w:type="character" w:styleId="ListLabel1353">
    <w:name w:val="ListLabel 1353"/>
    <w:qFormat/>
    <w:rPr>
      <w:rFonts w:cs="Wingdings"/>
      <w:sz w:val="20"/>
    </w:rPr>
  </w:style>
  <w:style w:type="character" w:styleId="ListLabel1354">
    <w:name w:val="ListLabel 1354"/>
    <w:qFormat/>
    <w:rPr>
      <w:rFonts w:cs="Wingdings"/>
      <w:sz w:val="20"/>
    </w:rPr>
  </w:style>
  <w:style w:type="character" w:styleId="ListLabel1355">
    <w:name w:val="ListLabel 1355"/>
    <w:qFormat/>
    <w:rPr>
      <w:rFonts w:cs="Wingdings"/>
      <w:sz w:val="20"/>
    </w:rPr>
  </w:style>
  <w:style w:type="character" w:styleId="ListLabel1356">
    <w:name w:val="ListLabel 1356"/>
    <w:qFormat/>
    <w:rPr>
      <w:rFonts w:cs="Wingdings"/>
      <w:sz w:val="20"/>
    </w:rPr>
  </w:style>
  <w:style w:type="character" w:styleId="ListLabel1357">
    <w:name w:val="ListLabel 1357"/>
    <w:qFormat/>
    <w:rPr>
      <w:rFonts w:cs="Wingdings"/>
      <w:sz w:val="20"/>
    </w:rPr>
  </w:style>
  <w:style w:type="character" w:styleId="ListLabel1358">
    <w:name w:val="ListLabel 1358"/>
    <w:qFormat/>
    <w:rPr>
      <w:rFonts w:cs="Wingdings"/>
      <w:sz w:val="20"/>
    </w:rPr>
  </w:style>
  <w:style w:type="character" w:styleId="ListLabel1359">
    <w:name w:val="ListLabel 1359"/>
    <w:qFormat/>
    <w:rPr>
      <w:rFonts w:cs="Wingdings"/>
      <w:sz w:val="20"/>
    </w:rPr>
  </w:style>
  <w:style w:type="character" w:styleId="ListLabel1360">
    <w:name w:val="ListLabel 1360"/>
    <w:qFormat/>
    <w:rPr>
      <w:rFonts w:cs="Symbol"/>
      <w:sz w:val="18"/>
    </w:rPr>
  </w:style>
  <w:style w:type="character" w:styleId="ListLabel1361">
    <w:name w:val="ListLabel 1361"/>
    <w:qFormat/>
    <w:rPr>
      <w:rFonts w:cs="Courier New"/>
      <w:sz w:val="20"/>
    </w:rPr>
  </w:style>
  <w:style w:type="character" w:styleId="ListLabel1362">
    <w:name w:val="ListLabel 1362"/>
    <w:qFormat/>
    <w:rPr>
      <w:rFonts w:cs="Wingdings"/>
      <w:sz w:val="20"/>
    </w:rPr>
  </w:style>
  <w:style w:type="character" w:styleId="ListLabel1363">
    <w:name w:val="ListLabel 1363"/>
    <w:qFormat/>
    <w:rPr>
      <w:rFonts w:cs="Wingdings"/>
      <w:sz w:val="20"/>
    </w:rPr>
  </w:style>
  <w:style w:type="character" w:styleId="ListLabel1364">
    <w:name w:val="ListLabel 1364"/>
    <w:qFormat/>
    <w:rPr>
      <w:rFonts w:cs="Wingdings"/>
      <w:sz w:val="20"/>
    </w:rPr>
  </w:style>
  <w:style w:type="character" w:styleId="ListLabel1365">
    <w:name w:val="ListLabel 1365"/>
    <w:qFormat/>
    <w:rPr>
      <w:rFonts w:cs="Wingdings"/>
      <w:sz w:val="20"/>
    </w:rPr>
  </w:style>
  <w:style w:type="character" w:styleId="ListLabel1366">
    <w:name w:val="ListLabel 1366"/>
    <w:qFormat/>
    <w:rPr>
      <w:rFonts w:cs="Wingdings"/>
      <w:sz w:val="20"/>
    </w:rPr>
  </w:style>
  <w:style w:type="character" w:styleId="ListLabel1367">
    <w:name w:val="ListLabel 1367"/>
    <w:qFormat/>
    <w:rPr>
      <w:rFonts w:cs="Wingdings"/>
      <w:sz w:val="20"/>
    </w:rPr>
  </w:style>
  <w:style w:type="character" w:styleId="ListLabel1368">
    <w:name w:val="ListLabel 1368"/>
    <w:qFormat/>
    <w:rPr>
      <w:rFonts w:cs="Wingdings"/>
      <w:sz w:val="20"/>
    </w:rPr>
  </w:style>
  <w:style w:type="character" w:styleId="ListLabel1369">
    <w:name w:val="ListLabel 1369"/>
    <w:qFormat/>
    <w:rPr>
      <w:rFonts w:cs="Symbol"/>
      <w:sz w:val="18"/>
    </w:rPr>
  </w:style>
  <w:style w:type="character" w:styleId="ListLabel1370">
    <w:name w:val="ListLabel 1370"/>
    <w:qFormat/>
    <w:rPr>
      <w:rFonts w:cs="Courier New"/>
      <w:sz w:val="20"/>
    </w:rPr>
  </w:style>
  <w:style w:type="character" w:styleId="ListLabel1371">
    <w:name w:val="ListLabel 1371"/>
    <w:qFormat/>
    <w:rPr>
      <w:rFonts w:cs="Wingdings"/>
      <w:sz w:val="20"/>
    </w:rPr>
  </w:style>
  <w:style w:type="character" w:styleId="ListLabel1372">
    <w:name w:val="ListLabel 1372"/>
    <w:qFormat/>
    <w:rPr>
      <w:rFonts w:cs="Wingdings"/>
      <w:sz w:val="20"/>
    </w:rPr>
  </w:style>
  <w:style w:type="character" w:styleId="ListLabel1373">
    <w:name w:val="ListLabel 1373"/>
    <w:qFormat/>
    <w:rPr>
      <w:rFonts w:cs="Wingdings"/>
      <w:sz w:val="20"/>
    </w:rPr>
  </w:style>
  <w:style w:type="character" w:styleId="ListLabel1374">
    <w:name w:val="ListLabel 1374"/>
    <w:qFormat/>
    <w:rPr>
      <w:rFonts w:cs="Wingdings"/>
      <w:sz w:val="20"/>
    </w:rPr>
  </w:style>
  <w:style w:type="character" w:styleId="ListLabel1375">
    <w:name w:val="ListLabel 1375"/>
    <w:qFormat/>
    <w:rPr>
      <w:rFonts w:cs="Wingdings"/>
      <w:sz w:val="20"/>
    </w:rPr>
  </w:style>
  <w:style w:type="character" w:styleId="ListLabel1376">
    <w:name w:val="ListLabel 1376"/>
    <w:qFormat/>
    <w:rPr>
      <w:rFonts w:cs="Wingdings"/>
      <w:sz w:val="20"/>
    </w:rPr>
  </w:style>
  <w:style w:type="character" w:styleId="ListLabel1377">
    <w:name w:val="ListLabel 1377"/>
    <w:qFormat/>
    <w:rPr>
      <w:rFonts w:cs="Wingdings"/>
      <w:sz w:val="20"/>
    </w:rPr>
  </w:style>
  <w:style w:type="character" w:styleId="ListLabel1378">
    <w:name w:val="ListLabel 1378"/>
    <w:qFormat/>
    <w:rPr>
      <w:rFonts w:cs="Symbol"/>
      <w:sz w:val="18"/>
    </w:rPr>
  </w:style>
  <w:style w:type="character" w:styleId="ListLabel1379">
    <w:name w:val="ListLabel 1379"/>
    <w:qFormat/>
    <w:rPr>
      <w:rFonts w:cs="Courier New"/>
      <w:sz w:val="20"/>
    </w:rPr>
  </w:style>
  <w:style w:type="character" w:styleId="ListLabel1380">
    <w:name w:val="ListLabel 1380"/>
    <w:qFormat/>
    <w:rPr>
      <w:rFonts w:cs="Wingdings"/>
      <w:sz w:val="20"/>
    </w:rPr>
  </w:style>
  <w:style w:type="character" w:styleId="ListLabel1381">
    <w:name w:val="ListLabel 1381"/>
    <w:qFormat/>
    <w:rPr>
      <w:rFonts w:cs="Wingdings"/>
      <w:sz w:val="20"/>
    </w:rPr>
  </w:style>
  <w:style w:type="character" w:styleId="ListLabel1382">
    <w:name w:val="ListLabel 1382"/>
    <w:qFormat/>
    <w:rPr>
      <w:rFonts w:cs="Wingdings"/>
      <w:sz w:val="20"/>
    </w:rPr>
  </w:style>
  <w:style w:type="character" w:styleId="ListLabel1383">
    <w:name w:val="ListLabel 1383"/>
    <w:qFormat/>
    <w:rPr>
      <w:rFonts w:cs="Wingdings"/>
      <w:sz w:val="20"/>
    </w:rPr>
  </w:style>
  <w:style w:type="character" w:styleId="ListLabel1384">
    <w:name w:val="ListLabel 1384"/>
    <w:qFormat/>
    <w:rPr>
      <w:rFonts w:cs="Wingdings"/>
      <w:sz w:val="20"/>
    </w:rPr>
  </w:style>
  <w:style w:type="character" w:styleId="ListLabel1385">
    <w:name w:val="ListLabel 1385"/>
    <w:qFormat/>
    <w:rPr>
      <w:rFonts w:cs="Wingdings"/>
      <w:sz w:val="20"/>
    </w:rPr>
  </w:style>
  <w:style w:type="character" w:styleId="ListLabel1386">
    <w:name w:val="ListLabel 1386"/>
    <w:qFormat/>
    <w:rPr>
      <w:rFonts w:cs="Wingdings"/>
      <w:sz w:val="20"/>
    </w:rPr>
  </w:style>
  <w:style w:type="character" w:styleId="ListLabel1387">
    <w:name w:val="ListLabel 1387"/>
    <w:qFormat/>
    <w:rPr>
      <w:rFonts w:cs="Symbol"/>
      <w:sz w:val="18"/>
    </w:rPr>
  </w:style>
  <w:style w:type="character" w:styleId="ListLabel1388">
    <w:name w:val="ListLabel 1388"/>
    <w:qFormat/>
    <w:rPr>
      <w:rFonts w:cs="Courier New"/>
      <w:sz w:val="20"/>
    </w:rPr>
  </w:style>
  <w:style w:type="character" w:styleId="ListLabel1389">
    <w:name w:val="ListLabel 1389"/>
    <w:qFormat/>
    <w:rPr>
      <w:rFonts w:cs="Wingdings"/>
      <w:sz w:val="20"/>
    </w:rPr>
  </w:style>
  <w:style w:type="character" w:styleId="ListLabel1390">
    <w:name w:val="ListLabel 1390"/>
    <w:qFormat/>
    <w:rPr>
      <w:rFonts w:cs="Wingdings"/>
      <w:sz w:val="20"/>
    </w:rPr>
  </w:style>
  <w:style w:type="character" w:styleId="ListLabel1391">
    <w:name w:val="ListLabel 1391"/>
    <w:qFormat/>
    <w:rPr>
      <w:rFonts w:cs="Wingdings"/>
      <w:sz w:val="20"/>
    </w:rPr>
  </w:style>
  <w:style w:type="character" w:styleId="ListLabel1392">
    <w:name w:val="ListLabel 1392"/>
    <w:qFormat/>
    <w:rPr>
      <w:rFonts w:cs="Wingdings"/>
      <w:sz w:val="20"/>
    </w:rPr>
  </w:style>
  <w:style w:type="character" w:styleId="ListLabel1393">
    <w:name w:val="ListLabel 1393"/>
    <w:qFormat/>
    <w:rPr>
      <w:rFonts w:cs="Wingdings"/>
      <w:sz w:val="20"/>
    </w:rPr>
  </w:style>
  <w:style w:type="character" w:styleId="ListLabel1394">
    <w:name w:val="ListLabel 1394"/>
    <w:qFormat/>
    <w:rPr>
      <w:rFonts w:cs="Wingdings"/>
      <w:sz w:val="20"/>
    </w:rPr>
  </w:style>
  <w:style w:type="character" w:styleId="ListLabel1395">
    <w:name w:val="ListLabel 1395"/>
    <w:qFormat/>
    <w:rPr>
      <w:rFonts w:cs="Wingdings"/>
      <w:sz w:val="20"/>
    </w:rPr>
  </w:style>
  <w:style w:type="character" w:styleId="ListLabel1396">
    <w:name w:val="ListLabel 1396"/>
    <w:qFormat/>
    <w:rPr>
      <w:rFonts w:cs="Symbol"/>
      <w:sz w:val="18"/>
    </w:rPr>
  </w:style>
  <w:style w:type="character" w:styleId="ListLabel1397">
    <w:name w:val="ListLabel 1397"/>
    <w:qFormat/>
    <w:rPr>
      <w:rFonts w:cs="Courier New"/>
      <w:sz w:val="20"/>
    </w:rPr>
  </w:style>
  <w:style w:type="character" w:styleId="ListLabel1398">
    <w:name w:val="ListLabel 1398"/>
    <w:qFormat/>
    <w:rPr>
      <w:rFonts w:cs="Wingdings"/>
      <w:sz w:val="20"/>
    </w:rPr>
  </w:style>
  <w:style w:type="character" w:styleId="ListLabel1399">
    <w:name w:val="ListLabel 1399"/>
    <w:qFormat/>
    <w:rPr>
      <w:rFonts w:cs="Wingdings"/>
      <w:sz w:val="20"/>
    </w:rPr>
  </w:style>
  <w:style w:type="character" w:styleId="ListLabel1400">
    <w:name w:val="ListLabel 1400"/>
    <w:qFormat/>
    <w:rPr>
      <w:rFonts w:cs="Wingdings"/>
      <w:sz w:val="20"/>
    </w:rPr>
  </w:style>
  <w:style w:type="character" w:styleId="ListLabel1401">
    <w:name w:val="ListLabel 1401"/>
    <w:qFormat/>
    <w:rPr>
      <w:rFonts w:cs="Wingdings"/>
      <w:sz w:val="20"/>
    </w:rPr>
  </w:style>
  <w:style w:type="character" w:styleId="ListLabel1402">
    <w:name w:val="ListLabel 1402"/>
    <w:qFormat/>
    <w:rPr>
      <w:rFonts w:cs="Wingdings"/>
      <w:sz w:val="20"/>
    </w:rPr>
  </w:style>
  <w:style w:type="character" w:styleId="ListLabel1403">
    <w:name w:val="ListLabel 1403"/>
    <w:qFormat/>
    <w:rPr>
      <w:rFonts w:cs="Wingdings"/>
      <w:sz w:val="20"/>
    </w:rPr>
  </w:style>
  <w:style w:type="character" w:styleId="ListLabel1404">
    <w:name w:val="ListLabel 1404"/>
    <w:qFormat/>
    <w:rPr>
      <w:rFonts w:cs="Wingdings"/>
      <w:sz w:val="20"/>
    </w:rPr>
  </w:style>
  <w:style w:type="character" w:styleId="ListLabel1405">
    <w:name w:val="ListLabel 1405"/>
    <w:qFormat/>
    <w:rPr>
      <w:rFonts w:cs="Symbol"/>
      <w:sz w:val="18"/>
    </w:rPr>
  </w:style>
  <w:style w:type="character" w:styleId="ListLabel1406">
    <w:name w:val="ListLabel 1406"/>
    <w:qFormat/>
    <w:rPr>
      <w:rFonts w:cs="Courier New"/>
      <w:sz w:val="20"/>
    </w:rPr>
  </w:style>
  <w:style w:type="character" w:styleId="ListLabel1407">
    <w:name w:val="ListLabel 1407"/>
    <w:qFormat/>
    <w:rPr>
      <w:rFonts w:cs="Wingdings"/>
      <w:sz w:val="20"/>
    </w:rPr>
  </w:style>
  <w:style w:type="character" w:styleId="ListLabel1408">
    <w:name w:val="ListLabel 1408"/>
    <w:qFormat/>
    <w:rPr>
      <w:rFonts w:cs="Wingdings"/>
      <w:sz w:val="20"/>
    </w:rPr>
  </w:style>
  <w:style w:type="character" w:styleId="ListLabel1409">
    <w:name w:val="ListLabel 1409"/>
    <w:qFormat/>
    <w:rPr>
      <w:rFonts w:cs="Wingdings"/>
      <w:sz w:val="20"/>
    </w:rPr>
  </w:style>
  <w:style w:type="character" w:styleId="ListLabel1410">
    <w:name w:val="ListLabel 1410"/>
    <w:qFormat/>
    <w:rPr>
      <w:rFonts w:cs="Wingdings"/>
      <w:sz w:val="20"/>
    </w:rPr>
  </w:style>
  <w:style w:type="character" w:styleId="ListLabel1411">
    <w:name w:val="ListLabel 1411"/>
    <w:qFormat/>
    <w:rPr>
      <w:rFonts w:cs="Wingdings"/>
      <w:sz w:val="20"/>
    </w:rPr>
  </w:style>
  <w:style w:type="character" w:styleId="ListLabel1412">
    <w:name w:val="ListLabel 1412"/>
    <w:qFormat/>
    <w:rPr>
      <w:rFonts w:cs="Wingdings"/>
      <w:sz w:val="20"/>
    </w:rPr>
  </w:style>
  <w:style w:type="character" w:styleId="ListLabel1413">
    <w:name w:val="ListLabel 1413"/>
    <w:qFormat/>
    <w:rPr>
      <w:rFonts w:cs="Wingdings"/>
      <w:sz w:val="20"/>
    </w:rPr>
  </w:style>
  <w:style w:type="character" w:styleId="ListLabel1414">
    <w:name w:val="ListLabel 1414"/>
    <w:qFormat/>
    <w:rPr>
      <w:rFonts w:cs="Symbol"/>
      <w:sz w:val="18"/>
    </w:rPr>
  </w:style>
  <w:style w:type="character" w:styleId="ListLabel1415">
    <w:name w:val="ListLabel 1415"/>
    <w:qFormat/>
    <w:rPr>
      <w:rFonts w:cs="Courier New"/>
      <w:sz w:val="20"/>
    </w:rPr>
  </w:style>
  <w:style w:type="character" w:styleId="ListLabel1416">
    <w:name w:val="ListLabel 1416"/>
    <w:qFormat/>
    <w:rPr>
      <w:rFonts w:cs="Wingdings"/>
      <w:sz w:val="20"/>
    </w:rPr>
  </w:style>
  <w:style w:type="character" w:styleId="ListLabel1417">
    <w:name w:val="ListLabel 1417"/>
    <w:qFormat/>
    <w:rPr>
      <w:rFonts w:cs="Wingdings"/>
      <w:sz w:val="20"/>
    </w:rPr>
  </w:style>
  <w:style w:type="character" w:styleId="ListLabel1418">
    <w:name w:val="ListLabel 1418"/>
    <w:qFormat/>
    <w:rPr>
      <w:rFonts w:cs="Wingdings"/>
      <w:sz w:val="20"/>
    </w:rPr>
  </w:style>
  <w:style w:type="character" w:styleId="ListLabel1419">
    <w:name w:val="ListLabel 1419"/>
    <w:qFormat/>
    <w:rPr>
      <w:rFonts w:cs="Wingdings"/>
      <w:sz w:val="20"/>
    </w:rPr>
  </w:style>
  <w:style w:type="character" w:styleId="ListLabel1420">
    <w:name w:val="ListLabel 1420"/>
    <w:qFormat/>
    <w:rPr>
      <w:rFonts w:cs="Wingdings"/>
      <w:sz w:val="20"/>
    </w:rPr>
  </w:style>
  <w:style w:type="character" w:styleId="ListLabel1421">
    <w:name w:val="ListLabel 1421"/>
    <w:qFormat/>
    <w:rPr>
      <w:rFonts w:cs="Wingdings"/>
      <w:sz w:val="20"/>
    </w:rPr>
  </w:style>
  <w:style w:type="character" w:styleId="ListLabel1422">
    <w:name w:val="ListLabel 1422"/>
    <w:qFormat/>
    <w:rPr>
      <w:rFonts w:cs="Wingdings"/>
      <w:sz w:val="20"/>
    </w:rPr>
  </w:style>
  <w:style w:type="character" w:styleId="ListLabel1423">
    <w:name w:val="ListLabel 1423"/>
    <w:qFormat/>
    <w:rPr>
      <w:rFonts w:cs="Symbol"/>
      <w:sz w:val="18"/>
    </w:rPr>
  </w:style>
  <w:style w:type="character" w:styleId="ListLabel1424">
    <w:name w:val="ListLabel 1424"/>
    <w:qFormat/>
    <w:rPr>
      <w:rFonts w:cs="Courier New"/>
      <w:sz w:val="20"/>
    </w:rPr>
  </w:style>
  <w:style w:type="character" w:styleId="ListLabel1425">
    <w:name w:val="ListLabel 1425"/>
    <w:qFormat/>
    <w:rPr>
      <w:rFonts w:cs="Wingdings"/>
      <w:sz w:val="20"/>
    </w:rPr>
  </w:style>
  <w:style w:type="character" w:styleId="ListLabel1426">
    <w:name w:val="ListLabel 1426"/>
    <w:qFormat/>
    <w:rPr>
      <w:rFonts w:cs="Wingdings"/>
      <w:sz w:val="20"/>
    </w:rPr>
  </w:style>
  <w:style w:type="character" w:styleId="ListLabel1427">
    <w:name w:val="ListLabel 1427"/>
    <w:qFormat/>
    <w:rPr>
      <w:rFonts w:cs="Wingdings"/>
      <w:sz w:val="20"/>
    </w:rPr>
  </w:style>
  <w:style w:type="character" w:styleId="ListLabel1428">
    <w:name w:val="ListLabel 1428"/>
    <w:qFormat/>
    <w:rPr>
      <w:rFonts w:cs="Wingdings"/>
      <w:sz w:val="20"/>
    </w:rPr>
  </w:style>
  <w:style w:type="character" w:styleId="ListLabel1429">
    <w:name w:val="ListLabel 1429"/>
    <w:qFormat/>
    <w:rPr>
      <w:rFonts w:cs="Wingdings"/>
      <w:sz w:val="20"/>
    </w:rPr>
  </w:style>
  <w:style w:type="character" w:styleId="ListLabel1430">
    <w:name w:val="ListLabel 1430"/>
    <w:qFormat/>
    <w:rPr>
      <w:rFonts w:cs="Wingdings"/>
      <w:sz w:val="20"/>
    </w:rPr>
  </w:style>
  <w:style w:type="character" w:styleId="ListLabel1431">
    <w:name w:val="ListLabel 1431"/>
    <w:qFormat/>
    <w:rPr>
      <w:rFonts w:cs="Wingdings"/>
      <w:sz w:val="20"/>
    </w:rPr>
  </w:style>
  <w:style w:type="character" w:styleId="ListLabel1432">
    <w:name w:val="ListLabel 1432"/>
    <w:qFormat/>
    <w:rPr>
      <w:rFonts w:cs="Symbol"/>
      <w:sz w:val="18"/>
    </w:rPr>
  </w:style>
  <w:style w:type="character" w:styleId="ListLabel1433">
    <w:name w:val="ListLabel 1433"/>
    <w:qFormat/>
    <w:rPr>
      <w:rFonts w:cs="Courier New"/>
      <w:sz w:val="20"/>
    </w:rPr>
  </w:style>
  <w:style w:type="character" w:styleId="ListLabel1434">
    <w:name w:val="ListLabel 1434"/>
    <w:qFormat/>
    <w:rPr>
      <w:rFonts w:cs="Wingdings"/>
      <w:sz w:val="20"/>
    </w:rPr>
  </w:style>
  <w:style w:type="character" w:styleId="ListLabel1435">
    <w:name w:val="ListLabel 1435"/>
    <w:qFormat/>
    <w:rPr>
      <w:rFonts w:cs="Wingdings"/>
      <w:sz w:val="20"/>
    </w:rPr>
  </w:style>
  <w:style w:type="character" w:styleId="ListLabel1436">
    <w:name w:val="ListLabel 1436"/>
    <w:qFormat/>
    <w:rPr>
      <w:rFonts w:cs="Wingdings"/>
      <w:sz w:val="20"/>
    </w:rPr>
  </w:style>
  <w:style w:type="character" w:styleId="ListLabel1437">
    <w:name w:val="ListLabel 1437"/>
    <w:qFormat/>
    <w:rPr>
      <w:rFonts w:cs="Wingdings"/>
      <w:sz w:val="20"/>
    </w:rPr>
  </w:style>
  <w:style w:type="character" w:styleId="ListLabel1438">
    <w:name w:val="ListLabel 1438"/>
    <w:qFormat/>
    <w:rPr>
      <w:rFonts w:cs="Wingdings"/>
      <w:sz w:val="20"/>
    </w:rPr>
  </w:style>
  <w:style w:type="character" w:styleId="ListLabel1439">
    <w:name w:val="ListLabel 1439"/>
    <w:qFormat/>
    <w:rPr>
      <w:rFonts w:cs="Wingdings"/>
      <w:sz w:val="20"/>
    </w:rPr>
  </w:style>
  <w:style w:type="character" w:styleId="ListLabel1440">
    <w:name w:val="ListLabel 1440"/>
    <w:qFormat/>
    <w:rPr>
      <w:rFonts w:cs="Wingdings"/>
      <w:sz w:val="20"/>
    </w:rPr>
  </w:style>
  <w:style w:type="character" w:styleId="ListLabel1441">
    <w:name w:val="ListLabel 1441"/>
    <w:qFormat/>
    <w:rPr>
      <w:rFonts w:cs="Symbol"/>
      <w:sz w:val="18"/>
    </w:rPr>
  </w:style>
  <w:style w:type="character" w:styleId="ListLabel1442">
    <w:name w:val="ListLabel 1442"/>
    <w:qFormat/>
    <w:rPr>
      <w:rFonts w:cs="Courier New"/>
      <w:sz w:val="20"/>
    </w:rPr>
  </w:style>
  <w:style w:type="character" w:styleId="ListLabel1443">
    <w:name w:val="ListLabel 1443"/>
    <w:qFormat/>
    <w:rPr>
      <w:rFonts w:cs="Wingdings"/>
      <w:sz w:val="20"/>
    </w:rPr>
  </w:style>
  <w:style w:type="character" w:styleId="ListLabel1444">
    <w:name w:val="ListLabel 1444"/>
    <w:qFormat/>
    <w:rPr>
      <w:rFonts w:cs="Wingdings"/>
      <w:sz w:val="20"/>
    </w:rPr>
  </w:style>
  <w:style w:type="character" w:styleId="ListLabel1445">
    <w:name w:val="ListLabel 1445"/>
    <w:qFormat/>
    <w:rPr>
      <w:rFonts w:cs="Wingdings"/>
      <w:sz w:val="20"/>
    </w:rPr>
  </w:style>
  <w:style w:type="character" w:styleId="ListLabel1446">
    <w:name w:val="ListLabel 1446"/>
    <w:qFormat/>
    <w:rPr>
      <w:rFonts w:cs="Wingdings"/>
      <w:sz w:val="20"/>
    </w:rPr>
  </w:style>
  <w:style w:type="character" w:styleId="ListLabel1447">
    <w:name w:val="ListLabel 1447"/>
    <w:qFormat/>
    <w:rPr>
      <w:rFonts w:cs="Wingdings"/>
      <w:sz w:val="20"/>
    </w:rPr>
  </w:style>
  <w:style w:type="character" w:styleId="ListLabel1448">
    <w:name w:val="ListLabel 1448"/>
    <w:qFormat/>
    <w:rPr>
      <w:rFonts w:cs="Wingdings"/>
      <w:sz w:val="20"/>
    </w:rPr>
  </w:style>
  <w:style w:type="character" w:styleId="ListLabel1449">
    <w:name w:val="ListLabel 1449"/>
    <w:qFormat/>
    <w:rPr>
      <w:rFonts w:cs="Wingdings"/>
      <w:sz w:val="20"/>
    </w:rPr>
  </w:style>
  <w:style w:type="character" w:styleId="ListLabel1450">
    <w:name w:val="ListLabel 1450"/>
    <w:qFormat/>
    <w:rPr>
      <w:rFonts w:cs="Symbol"/>
      <w:sz w:val="18"/>
    </w:rPr>
  </w:style>
  <w:style w:type="character" w:styleId="ListLabel1451">
    <w:name w:val="ListLabel 1451"/>
    <w:qFormat/>
    <w:rPr>
      <w:rFonts w:cs="Courier New"/>
      <w:sz w:val="20"/>
    </w:rPr>
  </w:style>
  <w:style w:type="character" w:styleId="ListLabel1452">
    <w:name w:val="ListLabel 1452"/>
    <w:qFormat/>
    <w:rPr>
      <w:rFonts w:cs="Wingdings"/>
      <w:sz w:val="20"/>
    </w:rPr>
  </w:style>
  <w:style w:type="character" w:styleId="ListLabel1453">
    <w:name w:val="ListLabel 1453"/>
    <w:qFormat/>
    <w:rPr>
      <w:rFonts w:cs="Wingdings"/>
      <w:sz w:val="20"/>
    </w:rPr>
  </w:style>
  <w:style w:type="character" w:styleId="ListLabel1454">
    <w:name w:val="ListLabel 1454"/>
    <w:qFormat/>
    <w:rPr>
      <w:rFonts w:cs="Wingdings"/>
      <w:sz w:val="20"/>
    </w:rPr>
  </w:style>
  <w:style w:type="character" w:styleId="ListLabel1455">
    <w:name w:val="ListLabel 1455"/>
    <w:qFormat/>
    <w:rPr>
      <w:rFonts w:cs="Wingdings"/>
      <w:sz w:val="20"/>
    </w:rPr>
  </w:style>
  <w:style w:type="character" w:styleId="ListLabel1456">
    <w:name w:val="ListLabel 1456"/>
    <w:qFormat/>
    <w:rPr>
      <w:rFonts w:cs="Wingdings"/>
      <w:sz w:val="20"/>
    </w:rPr>
  </w:style>
  <w:style w:type="character" w:styleId="ListLabel1457">
    <w:name w:val="ListLabel 1457"/>
    <w:qFormat/>
    <w:rPr>
      <w:rFonts w:cs="Wingdings"/>
      <w:sz w:val="20"/>
    </w:rPr>
  </w:style>
  <w:style w:type="character" w:styleId="ListLabel1458">
    <w:name w:val="ListLabel 1458"/>
    <w:qFormat/>
    <w:rPr>
      <w:rFonts w:cs="Wingdings"/>
      <w:sz w:val="20"/>
    </w:rPr>
  </w:style>
  <w:style w:type="character" w:styleId="ListLabel1459">
    <w:name w:val="ListLabel 1459"/>
    <w:qFormat/>
    <w:rPr>
      <w:rFonts w:cs="Symbol"/>
      <w:sz w:val="18"/>
    </w:rPr>
  </w:style>
  <w:style w:type="character" w:styleId="ListLabel1460">
    <w:name w:val="ListLabel 1460"/>
    <w:qFormat/>
    <w:rPr>
      <w:rFonts w:cs="Courier New"/>
      <w:sz w:val="20"/>
    </w:rPr>
  </w:style>
  <w:style w:type="character" w:styleId="ListLabel1461">
    <w:name w:val="ListLabel 1461"/>
    <w:qFormat/>
    <w:rPr>
      <w:rFonts w:cs="Wingdings"/>
      <w:sz w:val="20"/>
    </w:rPr>
  </w:style>
  <w:style w:type="character" w:styleId="ListLabel1462">
    <w:name w:val="ListLabel 1462"/>
    <w:qFormat/>
    <w:rPr>
      <w:rFonts w:cs="Wingdings"/>
      <w:sz w:val="20"/>
    </w:rPr>
  </w:style>
  <w:style w:type="character" w:styleId="ListLabel1463">
    <w:name w:val="ListLabel 1463"/>
    <w:qFormat/>
    <w:rPr>
      <w:rFonts w:cs="Wingdings"/>
      <w:sz w:val="20"/>
    </w:rPr>
  </w:style>
  <w:style w:type="character" w:styleId="ListLabel1464">
    <w:name w:val="ListLabel 1464"/>
    <w:qFormat/>
    <w:rPr>
      <w:rFonts w:cs="Wingdings"/>
      <w:sz w:val="20"/>
    </w:rPr>
  </w:style>
  <w:style w:type="character" w:styleId="ListLabel1465">
    <w:name w:val="ListLabel 1465"/>
    <w:qFormat/>
    <w:rPr>
      <w:rFonts w:cs="Wingdings"/>
      <w:sz w:val="20"/>
    </w:rPr>
  </w:style>
  <w:style w:type="character" w:styleId="ListLabel1466">
    <w:name w:val="ListLabel 1466"/>
    <w:qFormat/>
    <w:rPr>
      <w:rFonts w:cs="Wingdings"/>
      <w:sz w:val="20"/>
    </w:rPr>
  </w:style>
  <w:style w:type="character" w:styleId="ListLabel1467">
    <w:name w:val="ListLabel 1467"/>
    <w:qFormat/>
    <w:rPr>
      <w:rFonts w:cs="Wingdings"/>
      <w:sz w:val="20"/>
    </w:rPr>
  </w:style>
  <w:style w:type="character" w:styleId="ListLabel1468">
    <w:name w:val="ListLabel 1468"/>
    <w:qFormat/>
    <w:rPr>
      <w:rFonts w:cs="Symbol"/>
      <w:sz w:val="18"/>
    </w:rPr>
  </w:style>
  <w:style w:type="character" w:styleId="ListLabel1469">
    <w:name w:val="ListLabel 1469"/>
    <w:qFormat/>
    <w:rPr>
      <w:rFonts w:cs="Courier New"/>
      <w:sz w:val="20"/>
    </w:rPr>
  </w:style>
  <w:style w:type="character" w:styleId="ListLabel1470">
    <w:name w:val="ListLabel 1470"/>
    <w:qFormat/>
    <w:rPr>
      <w:rFonts w:cs="Wingdings"/>
      <w:sz w:val="20"/>
    </w:rPr>
  </w:style>
  <w:style w:type="character" w:styleId="ListLabel1471">
    <w:name w:val="ListLabel 1471"/>
    <w:qFormat/>
    <w:rPr>
      <w:rFonts w:cs="Wingdings"/>
      <w:sz w:val="20"/>
    </w:rPr>
  </w:style>
  <w:style w:type="character" w:styleId="ListLabel1472">
    <w:name w:val="ListLabel 1472"/>
    <w:qFormat/>
    <w:rPr>
      <w:rFonts w:cs="Wingdings"/>
      <w:sz w:val="20"/>
    </w:rPr>
  </w:style>
  <w:style w:type="character" w:styleId="ListLabel1473">
    <w:name w:val="ListLabel 1473"/>
    <w:qFormat/>
    <w:rPr>
      <w:rFonts w:cs="Wingdings"/>
      <w:sz w:val="20"/>
    </w:rPr>
  </w:style>
  <w:style w:type="character" w:styleId="ListLabel1474">
    <w:name w:val="ListLabel 1474"/>
    <w:qFormat/>
    <w:rPr>
      <w:rFonts w:cs="Wingdings"/>
      <w:sz w:val="20"/>
    </w:rPr>
  </w:style>
  <w:style w:type="character" w:styleId="ListLabel1475">
    <w:name w:val="ListLabel 1475"/>
    <w:qFormat/>
    <w:rPr>
      <w:rFonts w:cs="Wingdings"/>
      <w:sz w:val="20"/>
    </w:rPr>
  </w:style>
  <w:style w:type="character" w:styleId="ListLabel1476">
    <w:name w:val="ListLabel 1476"/>
    <w:qFormat/>
    <w:rPr>
      <w:rFonts w:cs="Wingdings"/>
      <w:sz w:val="20"/>
    </w:rPr>
  </w:style>
  <w:style w:type="character" w:styleId="ListLabel1477">
    <w:name w:val="ListLabel 1477"/>
    <w:qFormat/>
    <w:rPr>
      <w:rFonts w:cs="Symbol"/>
      <w:sz w:val="18"/>
    </w:rPr>
  </w:style>
  <w:style w:type="character" w:styleId="ListLabel1478">
    <w:name w:val="ListLabel 1478"/>
    <w:qFormat/>
    <w:rPr>
      <w:rFonts w:cs="Courier New"/>
      <w:sz w:val="20"/>
    </w:rPr>
  </w:style>
  <w:style w:type="character" w:styleId="ListLabel1479">
    <w:name w:val="ListLabel 1479"/>
    <w:qFormat/>
    <w:rPr>
      <w:rFonts w:cs="Wingdings"/>
      <w:sz w:val="20"/>
    </w:rPr>
  </w:style>
  <w:style w:type="character" w:styleId="ListLabel1480">
    <w:name w:val="ListLabel 1480"/>
    <w:qFormat/>
    <w:rPr>
      <w:rFonts w:cs="Wingdings"/>
      <w:sz w:val="20"/>
    </w:rPr>
  </w:style>
  <w:style w:type="character" w:styleId="ListLabel1481">
    <w:name w:val="ListLabel 1481"/>
    <w:qFormat/>
    <w:rPr>
      <w:rFonts w:cs="Wingdings"/>
      <w:sz w:val="20"/>
    </w:rPr>
  </w:style>
  <w:style w:type="character" w:styleId="ListLabel1482">
    <w:name w:val="ListLabel 1482"/>
    <w:qFormat/>
    <w:rPr>
      <w:rFonts w:cs="Wingdings"/>
      <w:sz w:val="20"/>
    </w:rPr>
  </w:style>
  <w:style w:type="character" w:styleId="ListLabel1483">
    <w:name w:val="ListLabel 1483"/>
    <w:qFormat/>
    <w:rPr>
      <w:rFonts w:cs="Wingdings"/>
      <w:sz w:val="20"/>
    </w:rPr>
  </w:style>
  <w:style w:type="character" w:styleId="ListLabel1484">
    <w:name w:val="ListLabel 1484"/>
    <w:qFormat/>
    <w:rPr>
      <w:rFonts w:cs="Wingdings"/>
      <w:sz w:val="20"/>
    </w:rPr>
  </w:style>
  <w:style w:type="character" w:styleId="ListLabel1485">
    <w:name w:val="ListLabel 1485"/>
    <w:qFormat/>
    <w:rPr>
      <w:rFonts w:cs="Wingdings"/>
      <w:sz w:val="20"/>
    </w:rPr>
  </w:style>
  <w:style w:type="character" w:styleId="ListLabel1486">
    <w:name w:val="ListLabel 1486"/>
    <w:qFormat/>
    <w:rPr>
      <w:rFonts w:cs="Symbol"/>
      <w:sz w:val="18"/>
    </w:rPr>
  </w:style>
  <w:style w:type="character" w:styleId="ListLabel1487">
    <w:name w:val="ListLabel 1487"/>
    <w:qFormat/>
    <w:rPr>
      <w:rFonts w:cs="Courier New"/>
      <w:sz w:val="20"/>
    </w:rPr>
  </w:style>
  <w:style w:type="character" w:styleId="ListLabel1488">
    <w:name w:val="ListLabel 1488"/>
    <w:qFormat/>
    <w:rPr>
      <w:rFonts w:cs="Wingdings"/>
      <w:sz w:val="20"/>
    </w:rPr>
  </w:style>
  <w:style w:type="character" w:styleId="ListLabel1489">
    <w:name w:val="ListLabel 1489"/>
    <w:qFormat/>
    <w:rPr>
      <w:rFonts w:cs="Wingdings"/>
      <w:sz w:val="20"/>
    </w:rPr>
  </w:style>
  <w:style w:type="character" w:styleId="ListLabel1490">
    <w:name w:val="ListLabel 1490"/>
    <w:qFormat/>
    <w:rPr>
      <w:rFonts w:cs="Wingdings"/>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Symbol"/>
      <w:sz w:val="18"/>
    </w:rPr>
  </w:style>
  <w:style w:type="character" w:styleId="ListLabel1496">
    <w:name w:val="ListLabel 1496"/>
    <w:qFormat/>
    <w:rPr>
      <w:rFonts w:cs="Courier New"/>
      <w:sz w:val="20"/>
    </w:rPr>
  </w:style>
  <w:style w:type="character" w:styleId="ListLabel1497">
    <w:name w:val="ListLabel 1497"/>
    <w:qFormat/>
    <w:rPr>
      <w:rFonts w:cs="Wingdings"/>
      <w:sz w:val="20"/>
    </w:rPr>
  </w:style>
  <w:style w:type="character" w:styleId="ListLabel1498">
    <w:name w:val="ListLabel 1498"/>
    <w:qFormat/>
    <w:rPr>
      <w:rFonts w:cs="Wingdings"/>
      <w:sz w:val="20"/>
    </w:rPr>
  </w:style>
  <w:style w:type="character" w:styleId="ListLabel1499">
    <w:name w:val="ListLabel 1499"/>
    <w:qFormat/>
    <w:rPr>
      <w:rFonts w:cs="Wingdings"/>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Symbol"/>
      <w:sz w:val="18"/>
    </w:rPr>
  </w:style>
  <w:style w:type="character" w:styleId="ListLabel1505">
    <w:name w:val="ListLabel 1505"/>
    <w:qFormat/>
    <w:rPr>
      <w:rFonts w:cs="Courier New"/>
      <w:sz w:val="20"/>
    </w:rPr>
  </w:style>
  <w:style w:type="character" w:styleId="ListLabel1506">
    <w:name w:val="ListLabel 1506"/>
    <w:qFormat/>
    <w:rPr>
      <w:rFonts w:cs="Wingdings"/>
      <w:sz w:val="20"/>
    </w:rPr>
  </w:style>
  <w:style w:type="character" w:styleId="ListLabel1507">
    <w:name w:val="ListLabel 1507"/>
    <w:qFormat/>
    <w:rPr>
      <w:rFonts w:cs="Wingdings"/>
      <w:sz w:val="20"/>
    </w:rPr>
  </w:style>
  <w:style w:type="character" w:styleId="ListLabel1508">
    <w:name w:val="ListLabel 1508"/>
    <w:qFormat/>
    <w:rPr>
      <w:rFonts w:cs="Wingdings"/>
      <w:sz w:val="20"/>
    </w:rPr>
  </w:style>
  <w:style w:type="character" w:styleId="ListLabel1509">
    <w:name w:val="ListLabel 1509"/>
    <w:qFormat/>
    <w:rPr>
      <w:rFonts w:cs="Wingdings"/>
      <w:sz w:val="20"/>
    </w:rPr>
  </w:style>
  <w:style w:type="character" w:styleId="ListLabel1510">
    <w:name w:val="ListLabel 1510"/>
    <w:qFormat/>
    <w:rPr>
      <w:rFonts w:cs="Wingdings"/>
      <w:sz w:val="20"/>
    </w:rPr>
  </w:style>
  <w:style w:type="character" w:styleId="ListLabel1511">
    <w:name w:val="ListLabel 1511"/>
    <w:qFormat/>
    <w:rPr>
      <w:rFonts w:cs="Wingdings"/>
      <w:sz w:val="20"/>
    </w:rPr>
  </w:style>
  <w:style w:type="character" w:styleId="ListLabel1512">
    <w:name w:val="ListLabel 1512"/>
    <w:qFormat/>
    <w:rPr>
      <w:rFonts w:cs="Wingdings"/>
      <w:sz w:val="20"/>
    </w:rPr>
  </w:style>
  <w:style w:type="character" w:styleId="ListLabel1513">
    <w:name w:val="ListLabel 1513"/>
    <w:qFormat/>
    <w:rPr>
      <w:rFonts w:cs="Symbol"/>
      <w:sz w:val="18"/>
    </w:rPr>
  </w:style>
  <w:style w:type="character" w:styleId="ListLabel1514">
    <w:name w:val="ListLabel 1514"/>
    <w:qFormat/>
    <w:rPr>
      <w:rFonts w:cs="Courier New"/>
      <w:sz w:val="20"/>
    </w:rPr>
  </w:style>
  <w:style w:type="character" w:styleId="ListLabel1515">
    <w:name w:val="ListLabel 1515"/>
    <w:qFormat/>
    <w:rPr>
      <w:rFonts w:cs="Wingdings"/>
      <w:sz w:val="20"/>
    </w:rPr>
  </w:style>
  <w:style w:type="character" w:styleId="ListLabel1516">
    <w:name w:val="ListLabel 1516"/>
    <w:qFormat/>
    <w:rPr>
      <w:rFonts w:cs="Wingdings"/>
      <w:sz w:val="20"/>
    </w:rPr>
  </w:style>
  <w:style w:type="character" w:styleId="ListLabel1517">
    <w:name w:val="ListLabel 1517"/>
    <w:qFormat/>
    <w:rPr>
      <w:rFonts w:cs="Wingdings"/>
      <w:sz w:val="20"/>
    </w:rPr>
  </w:style>
  <w:style w:type="character" w:styleId="ListLabel1518">
    <w:name w:val="ListLabel 1518"/>
    <w:qFormat/>
    <w:rPr>
      <w:rFonts w:cs="Wingdings"/>
      <w:sz w:val="20"/>
    </w:rPr>
  </w:style>
  <w:style w:type="character" w:styleId="ListLabel1519">
    <w:name w:val="ListLabel 1519"/>
    <w:qFormat/>
    <w:rPr>
      <w:rFonts w:cs="Wingdings"/>
      <w:sz w:val="20"/>
    </w:rPr>
  </w:style>
  <w:style w:type="character" w:styleId="ListLabel1520">
    <w:name w:val="ListLabel 1520"/>
    <w:qFormat/>
    <w:rPr>
      <w:rFonts w:cs="Wingdings"/>
      <w:sz w:val="20"/>
    </w:rPr>
  </w:style>
  <w:style w:type="character" w:styleId="ListLabel1521">
    <w:name w:val="ListLabel 1521"/>
    <w:qFormat/>
    <w:rPr>
      <w:rFonts w:cs="Wingdings"/>
      <w:sz w:val="20"/>
    </w:rPr>
  </w:style>
  <w:style w:type="character" w:styleId="ListLabel1522">
    <w:name w:val="ListLabel 1522"/>
    <w:qFormat/>
    <w:rPr>
      <w:rFonts w:cs="Symbol"/>
      <w:sz w:val="18"/>
    </w:rPr>
  </w:style>
  <w:style w:type="character" w:styleId="ListLabel1523">
    <w:name w:val="ListLabel 1523"/>
    <w:qFormat/>
    <w:rPr>
      <w:rFonts w:cs="Courier New"/>
      <w:sz w:val="20"/>
    </w:rPr>
  </w:style>
  <w:style w:type="character" w:styleId="ListLabel1524">
    <w:name w:val="ListLabel 1524"/>
    <w:qFormat/>
    <w:rPr>
      <w:rFonts w:cs="Wingdings"/>
      <w:sz w:val="20"/>
    </w:rPr>
  </w:style>
  <w:style w:type="character" w:styleId="ListLabel1525">
    <w:name w:val="ListLabel 1525"/>
    <w:qFormat/>
    <w:rPr>
      <w:rFonts w:cs="Wingdings"/>
      <w:sz w:val="20"/>
    </w:rPr>
  </w:style>
  <w:style w:type="character" w:styleId="ListLabel1526">
    <w:name w:val="ListLabel 1526"/>
    <w:qFormat/>
    <w:rPr>
      <w:rFonts w:cs="Wingdings"/>
      <w:sz w:val="20"/>
    </w:rPr>
  </w:style>
  <w:style w:type="character" w:styleId="ListLabel1527">
    <w:name w:val="ListLabel 1527"/>
    <w:qFormat/>
    <w:rPr>
      <w:rFonts w:cs="Wingdings"/>
      <w:sz w:val="20"/>
    </w:rPr>
  </w:style>
  <w:style w:type="character" w:styleId="ListLabel1528">
    <w:name w:val="ListLabel 1528"/>
    <w:qFormat/>
    <w:rPr>
      <w:rFonts w:cs="Wingdings"/>
      <w:sz w:val="20"/>
    </w:rPr>
  </w:style>
  <w:style w:type="character" w:styleId="ListLabel1529">
    <w:name w:val="ListLabel 1529"/>
    <w:qFormat/>
    <w:rPr>
      <w:rFonts w:cs="Wingdings"/>
      <w:sz w:val="20"/>
    </w:rPr>
  </w:style>
  <w:style w:type="character" w:styleId="ListLabel1530">
    <w:name w:val="ListLabel 1530"/>
    <w:qFormat/>
    <w:rPr>
      <w:rFonts w:cs="Wingdings"/>
      <w:sz w:val="20"/>
    </w:rPr>
  </w:style>
  <w:style w:type="character" w:styleId="ListLabel1531">
    <w:name w:val="ListLabel 1531"/>
    <w:qFormat/>
    <w:rPr>
      <w:rFonts w:cs="Symbol"/>
      <w:sz w:val="18"/>
    </w:rPr>
  </w:style>
  <w:style w:type="character" w:styleId="ListLabel1532">
    <w:name w:val="ListLabel 1532"/>
    <w:qFormat/>
    <w:rPr>
      <w:rFonts w:cs="Courier New"/>
      <w:sz w:val="20"/>
    </w:rPr>
  </w:style>
  <w:style w:type="character" w:styleId="ListLabel1533">
    <w:name w:val="ListLabel 1533"/>
    <w:qFormat/>
    <w:rPr>
      <w:rFonts w:cs="Wingdings"/>
      <w:sz w:val="20"/>
    </w:rPr>
  </w:style>
  <w:style w:type="character" w:styleId="ListLabel1534">
    <w:name w:val="ListLabel 1534"/>
    <w:qFormat/>
    <w:rPr>
      <w:rFonts w:cs="Wingdings"/>
      <w:sz w:val="20"/>
    </w:rPr>
  </w:style>
  <w:style w:type="character" w:styleId="ListLabel1535">
    <w:name w:val="ListLabel 1535"/>
    <w:qFormat/>
    <w:rPr>
      <w:rFonts w:cs="Wingdings"/>
      <w:sz w:val="20"/>
    </w:rPr>
  </w:style>
  <w:style w:type="character" w:styleId="ListLabel1536">
    <w:name w:val="ListLabel 1536"/>
    <w:qFormat/>
    <w:rPr>
      <w:rFonts w:cs="Wingdings"/>
      <w:sz w:val="20"/>
    </w:rPr>
  </w:style>
  <w:style w:type="character" w:styleId="ListLabel1537">
    <w:name w:val="ListLabel 1537"/>
    <w:qFormat/>
    <w:rPr>
      <w:rFonts w:cs="Wingdings"/>
      <w:sz w:val="20"/>
    </w:rPr>
  </w:style>
  <w:style w:type="character" w:styleId="ListLabel1538">
    <w:name w:val="ListLabel 1538"/>
    <w:qFormat/>
    <w:rPr>
      <w:rFonts w:cs="Wingdings"/>
      <w:sz w:val="20"/>
    </w:rPr>
  </w:style>
  <w:style w:type="character" w:styleId="ListLabel1539">
    <w:name w:val="ListLabel 1539"/>
    <w:qFormat/>
    <w:rPr>
      <w:rFonts w:cs="Wingdings"/>
      <w:sz w:val="20"/>
    </w:rPr>
  </w:style>
  <w:style w:type="character" w:styleId="ListLabel1540">
    <w:name w:val="ListLabel 1540"/>
    <w:qFormat/>
    <w:rPr>
      <w:rFonts w:ascii="Verdana" w:hAnsi="Verdana" w:cs="Symbol"/>
      <w:sz w:val="18"/>
    </w:rPr>
  </w:style>
  <w:style w:type="character" w:styleId="ListLabel1541">
    <w:name w:val="ListLabel 1541"/>
    <w:qFormat/>
    <w:rPr>
      <w:rFonts w:cs="Courier New"/>
      <w:sz w:val="20"/>
    </w:rPr>
  </w:style>
  <w:style w:type="character" w:styleId="ListLabel1542">
    <w:name w:val="ListLabel 1542"/>
    <w:qFormat/>
    <w:rPr>
      <w:rFonts w:cs="Wingdings"/>
      <w:sz w:val="20"/>
    </w:rPr>
  </w:style>
  <w:style w:type="character" w:styleId="ListLabel1543">
    <w:name w:val="ListLabel 1543"/>
    <w:qFormat/>
    <w:rPr>
      <w:rFonts w:cs="Wingdings"/>
      <w:sz w:val="20"/>
    </w:rPr>
  </w:style>
  <w:style w:type="character" w:styleId="ListLabel1544">
    <w:name w:val="ListLabel 1544"/>
    <w:qFormat/>
    <w:rPr>
      <w:rFonts w:cs="Wingdings"/>
      <w:sz w:val="20"/>
    </w:rPr>
  </w:style>
  <w:style w:type="character" w:styleId="ListLabel1545">
    <w:name w:val="ListLabel 1545"/>
    <w:qFormat/>
    <w:rPr>
      <w:rFonts w:cs="Wingdings"/>
      <w:sz w:val="20"/>
    </w:rPr>
  </w:style>
  <w:style w:type="character" w:styleId="ListLabel1546">
    <w:name w:val="ListLabel 1546"/>
    <w:qFormat/>
    <w:rPr>
      <w:rFonts w:cs="Wingdings"/>
      <w:sz w:val="20"/>
    </w:rPr>
  </w:style>
  <w:style w:type="character" w:styleId="ListLabel1547">
    <w:name w:val="ListLabel 1547"/>
    <w:qFormat/>
    <w:rPr>
      <w:rFonts w:cs="Wingdings"/>
      <w:sz w:val="20"/>
    </w:rPr>
  </w:style>
  <w:style w:type="character" w:styleId="ListLabel1548">
    <w:name w:val="ListLabel 1548"/>
    <w:qFormat/>
    <w:rPr>
      <w:rFonts w:cs="Wingdings"/>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Header"/>
    <w:basedOn w:val="Normal"/>
    <w:link w:val="En-tteCar"/>
    <w:uiPriority w:val="99"/>
    <w:unhideWhenUsed/>
    <w:rsid w:val="006d7d0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d7d03"/>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fr.wikipedia.org/wiki/Association_(programmation)"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hyperlink" Target="http://www.commentcamarche.net/contents/807-classe-et-instance-d-objet" TargetMode="External"/><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LibreOffice/5.3.7.2$Windows_X86_64 LibreOffice_project/6b8ed514a9f8b44d37a1b96673cbbdd077e24059</Application>
  <Pages>13</Pages>
  <Words>2730</Words>
  <Characters>13245</Characters>
  <CharactersWithSpaces>15904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2017-12-05T08:28:00Z</dcterms:created>
  <dc:creator>Ordi</dc:creator>
  <dc:description/>
  <dc:language>fr-FR</dc:language>
  <cp:lastModifiedBy/>
  <dcterms:modified xsi:type="dcterms:W3CDTF">2018-01-16T23:03:47Z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